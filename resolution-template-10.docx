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601DF" w:rsidR="00596CAE" w:rsidP="00596CAE" w:rsidRDefault="00596CAE" w14:paraId="3ACB3CD4" w14:textId="77777777">
      <w:pPr>
        <w:pBdr>
          <w:top w:val="single" w:color="auto" w:sz="12" w:space="1"/>
          <w:bottom w:val="single" w:color="auto" w:sz="12" w:space="1"/>
        </w:pBdr>
        <w:spacing w:after="0" w:line="276" w:lineRule="auto"/>
        <w:jc w:val="center"/>
        <w:rPr>
          <w:rFonts w:ascii="Century Gothic" w:hAnsi="Century Gothic" w:eastAsia="Calibri" w:cs="SimSun"/>
          <w:b/>
          <w:color w:val="000000" w:themeColor="text1"/>
          <w:sz w:val="24"/>
          <w:szCs w:val="24"/>
          <w:lang w:val="en-US"/>
        </w:rPr>
      </w:pPr>
    </w:p>
    <w:p w:rsidRPr="004601DF" w:rsidR="00596CAE" w:rsidP="00596CAE" w:rsidRDefault="00596CAE" w14:paraId="21E96E27" w14:textId="77777777">
      <w:pPr>
        <w:pBdr>
          <w:top w:val="single" w:color="auto" w:sz="12" w:space="1"/>
          <w:bottom w:val="single" w:color="auto" w:sz="12" w:space="1"/>
        </w:pBdr>
        <w:spacing w:after="0" w:line="276" w:lineRule="auto"/>
        <w:jc w:val="center"/>
        <w:rPr>
          <w:rFonts w:ascii="Century Gothic" w:hAnsi="Century Gothic" w:eastAsia="Calibri" w:cs="SimSun"/>
          <w:b/>
          <w:color w:val="000000" w:themeColor="text1"/>
          <w:sz w:val="24"/>
          <w:szCs w:val="24"/>
          <w:lang w:val="en-US"/>
        </w:rPr>
      </w:pPr>
      <w:r w:rsidRPr="004601DF">
        <w:rPr>
          <w:rFonts w:ascii="Century Gothic" w:hAnsi="Century Gothic" w:eastAsia="Calibri" w:cs="SimSun"/>
          <w:b/>
          <w:color w:val="000000" w:themeColor="text1"/>
          <w:sz w:val="24"/>
          <w:szCs w:val="24"/>
          <w:lang w:val="en-US"/>
        </w:rPr>
        <w:t>Anti-Terrorism Council</w:t>
      </w:r>
    </w:p>
    <w:p w:rsidRPr="004601DF" w:rsidR="00596CAE" w:rsidP="00596CAE" w:rsidRDefault="00596CAE" w14:paraId="13339F8B" w14:textId="77777777">
      <w:pPr>
        <w:pBdr>
          <w:top w:val="single" w:color="auto" w:sz="12" w:space="1"/>
          <w:bottom w:val="single" w:color="auto" w:sz="12" w:space="1"/>
        </w:pBdr>
        <w:spacing w:after="0" w:line="276" w:lineRule="auto"/>
        <w:jc w:val="center"/>
        <w:rPr>
          <w:rFonts w:ascii="Century Gothic" w:hAnsi="Century Gothic" w:eastAsia="Calibri" w:cs="SimSun"/>
          <w:b/>
          <w:color w:val="000000" w:themeColor="text1"/>
          <w:sz w:val="24"/>
          <w:szCs w:val="24"/>
          <w:lang w:val="en-US"/>
        </w:rPr>
      </w:pPr>
    </w:p>
    <w:p w:rsidRPr="004601DF" w:rsidR="00596CAE" w:rsidP="00596CAE" w:rsidRDefault="00596CAE" w14:paraId="3E7C5503" w14:textId="77777777">
      <w:pPr>
        <w:spacing w:after="0" w:line="276" w:lineRule="auto"/>
        <w:rPr>
          <w:rFonts w:ascii="Century Gothic" w:hAnsi="Century Gothic" w:eastAsia="Calibri" w:cs="SimSun"/>
          <w:color w:val="000000" w:themeColor="text1"/>
          <w:sz w:val="24"/>
          <w:szCs w:val="24"/>
          <w:lang w:val="en-US"/>
        </w:rPr>
      </w:pPr>
    </w:p>
    <w:p w:rsidRPr="004601DF" w:rsidR="00596CAE" w:rsidP="5864B355" w:rsidRDefault="00596CAE" w14:paraId="42D632CD" w14:textId="55E10028">
      <w:pPr>
        <w:spacing w:after="0" w:line="276" w:lineRule="auto"/>
        <w:jc w:val="center"/>
        <w:rPr>
          <w:rFonts w:ascii="Century Gothic" w:hAnsi="Century Gothic" w:eastAsia="Calibri" w:cs="SimSun"/>
          <w:b w:val="1"/>
          <w:bCs w:val="1"/>
          <w:color w:val="000000" w:themeColor="text1"/>
          <w:sz w:val="24"/>
          <w:szCs w:val="24"/>
          <w:lang w:val="en-US"/>
        </w:rPr>
      </w:pPr>
      <w:r w:rsidRPr="5864B355" w:rsidR="5864B355">
        <w:rPr>
          <w:rFonts w:ascii="Century Gothic" w:hAnsi="Century Gothic" w:eastAsia="Calibri" w:cs="SimSun"/>
          <w:b w:val="1"/>
          <w:bCs w:val="1"/>
          <w:color w:val="000000" w:themeColor="text1" w:themeTint="FF" w:themeShade="FF"/>
          <w:sz w:val="24"/>
          <w:szCs w:val="24"/>
          <w:lang w:val="en-US"/>
        </w:rPr>
        <w:t>Resolution Number ___ (${current_year})</w:t>
      </w:r>
    </w:p>
    <w:p w:rsidRPr="004601DF" w:rsidR="00596CAE" w:rsidP="00596CAE" w:rsidRDefault="00596CAE" w14:paraId="2E67ACBA" w14:textId="77777777">
      <w:pPr>
        <w:spacing w:after="0" w:line="276" w:lineRule="auto"/>
        <w:jc w:val="center"/>
        <w:rPr>
          <w:rFonts w:ascii="Century Gothic" w:hAnsi="Century Gothic" w:eastAsia="Calibri" w:cs="SimSun"/>
          <w:b/>
          <w:color w:val="000000" w:themeColor="text1"/>
          <w:sz w:val="24"/>
          <w:szCs w:val="24"/>
          <w:lang w:val="en-US"/>
        </w:rPr>
      </w:pPr>
    </w:p>
    <w:p w:rsidRPr="00BE6497" w:rsidR="00596CAE" w:rsidP="00596CAE" w:rsidRDefault="00596CAE" w14:paraId="5A5A35A2" w14:textId="44A52B32">
      <w:pPr>
        <w:spacing w:after="0" w:line="276" w:lineRule="auto"/>
        <w:ind w:firstLine="720"/>
        <w:jc w:val="center"/>
        <w:rPr>
          <w:rFonts w:ascii="Century Gothic" w:hAnsi="Century Gothic" w:eastAsia="Calibri" w:cs="SimSun"/>
          <w:b/>
          <w:color w:val="000000" w:themeColor="text1"/>
          <w:sz w:val="24"/>
          <w:szCs w:val="24"/>
          <w:lang w:val="en-US"/>
        </w:rPr>
      </w:pPr>
      <w:r w:rsidRPr="004601DF">
        <w:rPr>
          <w:rFonts w:ascii="Century Gothic" w:hAnsi="Century Gothic" w:eastAsia="Calibri" w:cs="SimSun"/>
          <w:b/>
          <w:color w:val="000000" w:themeColor="text1"/>
          <w:sz w:val="24"/>
          <w:szCs w:val="24"/>
          <w:lang w:val="en-US"/>
        </w:rPr>
        <w:t xml:space="preserve">AUTHORIZING THE </w:t>
      </w:r>
      <w:r w:rsidRPr="00BE6497">
        <w:rPr>
          <w:rFonts w:ascii="Century Gothic" w:hAnsi="Century Gothic" w:eastAsia="Calibri" w:cs="SimSun"/>
          <w:b/>
          <w:color w:val="000000" w:themeColor="text1"/>
          <w:sz w:val="24"/>
          <w:szCs w:val="24"/>
          <w:lang w:val="en-US"/>
        </w:rPr>
        <w:t xml:space="preserve">EXTENSION OF DELIVERY OF </w:t>
      </w:r>
      <w:r w:rsidR="00A82BC9">
        <w:rPr>
          <w:rFonts w:ascii="Century Gothic" w:hAnsi="Century Gothic" w:eastAsia="Century Gothic" w:cs="Century Gothic"/>
          <w:b/>
          <w:color w:val="000000"/>
          <w:sz w:val="24"/>
          <w:szCs w:val="24"/>
          <w:u w:val="single"/>
        </w:rPr>
        <w:t>$</w:t>
      </w:r>
      <w:r w:rsidR="00A82BC9">
        <w:rPr>
          <w:rFonts w:ascii="Century Gothic" w:hAnsi="Century Gothic" w:eastAsia="Century Gothic" w:cs="Century Gothic"/>
          <w:b/>
          <w:i/>
          <w:sz w:val="24"/>
          <w:szCs w:val="24"/>
          <w:u w:val="single"/>
        </w:rPr>
        <w:t>{</w:t>
      </w:r>
      <w:proofErr w:type="spellStart"/>
      <w:r w:rsidR="00A82BC9">
        <w:rPr>
          <w:rFonts w:ascii="Century Gothic" w:hAnsi="Century Gothic" w:eastAsia="Century Gothic" w:cs="Century Gothic"/>
          <w:b/>
          <w:i/>
          <w:sz w:val="24"/>
          <w:szCs w:val="24"/>
          <w:u w:val="single"/>
        </w:rPr>
        <w:t>arrested_person</w:t>
      </w:r>
      <w:proofErr w:type="spellEnd"/>
      <w:proofErr w:type="gramStart"/>
      <w:r w:rsidR="00A82BC9">
        <w:rPr>
          <w:rFonts w:ascii="Century Gothic" w:hAnsi="Century Gothic" w:eastAsia="Century Gothic" w:cs="Century Gothic"/>
          <w:b/>
          <w:i/>
          <w:sz w:val="24"/>
          <w:szCs w:val="24"/>
          <w:u w:val="single"/>
        </w:rPr>
        <w:t>}</w:t>
      </w:r>
      <w:r w:rsidR="00A82BC9">
        <w:rPr>
          <w:rFonts w:ascii="Century Gothic" w:hAnsi="Century Gothic" w:eastAsia="Century Gothic" w:cs="Century Gothic"/>
          <w:b/>
          <w:color w:val="000000"/>
          <w:sz w:val="24"/>
          <w:szCs w:val="24"/>
        </w:rPr>
        <w:t xml:space="preserve"> </w:t>
      </w:r>
      <w:r w:rsidRPr="00BE6497">
        <w:rPr>
          <w:rFonts w:ascii="Century Gothic" w:hAnsi="Century Gothic" w:eastAsia="Calibri" w:cs="SimSun"/>
          <w:b/>
          <w:color w:val="000000" w:themeColor="text1"/>
          <w:sz w:val="24"/>
          <w:szCs w:val="24"/>
          <w:lang w:val="en-US"/>
        </w:rPr>
        <w:t xml:space="preserve"> TO</w:t>
      </w:r>
      <w:proofErr w:type="gramEnd"/>
      <w:r w:rsidRPr="00BE6497">
        <w:rPr>
          <w:rFonts w:ascii="Century Gothic" w:hAnsi="Century Gothic" w:eastAsia="Calibri" w:cs="SimSun"/>
          <w:b/>
          <w:color w:val="000000" w:themeColor="text1"/>
          <w:sz w:val="24"/>
          <w:szCs w:val="24"/>
          <w:lang w:val="en-US"/>
        </w:rPr>
        <w:t xml:space="preserve"> JUDICIAL AUTHORITY </w:t>
      </w:r>
    </w:p>
    <w:p w:rsidRPr="004601DF" w:rsidR="00596CAE" w:rsidP="00596CAE" w:rsidRDefault="00596CAE" w14:paraId="51C86E6D" w14:textId="77777777">
      <w:pPr>
        <w:spacing w:after="0" w:line="276" w:lineRule="auto"/>
        <w:ind w:firstLine="720"/>
        <w:jc w:val="center"/>
        <w:rPr>
          <w:rFonts w:ascii="Century Gothic" w:hAnsi="Century Gothic" w:eastAsia="Calibri" w:cs="SimSun"/>
          <w:b/>
          <w:color w:val="000000" w:themeColor="text1"/>
          <w:sz w:val="24"/>
          <w:szCs w:val="24"/>
          <w:lang w:val="en-US"/>
        </w:rPr>
      </w:pPr>
    </w:p>
    <w:p w:rsidRPr="004601DF" w:rsidR="00596CAE" w:rsidP="00596CAE" w:rsidRDefault="00596CAE" w14:paraId="11413EFE" w14:textId="77777777">
      <w:pPr>
        <w:spacing w:after="0" w:line="276" w:lineRule="auto"/>
        <w:jc w:val="both"/>
        <w:rPr>
          <w:rFonts w:ascii="Century Gothic" w:hAnsi="Century Gothic" w:eastAsia="Calibri" w:cs="SimSun"/>
          <w:color w:val="000000" w:themeColor="text1"/>
          <w:sz w:val="24"/>
          <w:szCs w:val="24"/>
          <w:lang w:val="en-US"/>
        </w:rPr>
      </w:pPr>
    </w:p>
    <w:p w:rsidRPr="004601DF" w:rsidR="00596CAE" w:rsidP="00596CAE" w:rsidRDefault="00596CAE" w14:paraId="0F1A3F43" w14:textId="77777777">
      <w:pPr>
        <w:spacing w:after="0" w:line="360" w:lineRule="auto"/>
        <w:ind w:firstLine="720"/>
        <w:jc w:val="both"/>
        <w:rPr>
          <w:rFonts w:ascii="Century Gothic" w:hAnsi="Century Gothic" w:eastAsia="Calibri" w:cs="SimSun"/>
          <w:color w:val="000000" w:themeColor="text1"/>
          <w:sz w:val="24"/>
          <w:szCs w:val="24"/>
        </w:rPr>
      </w:pPr>
      <w:r w:rsidRPr="004601DF">
        <w:rPr>
          <w:rFonts w:ascii="Century Gothic" w:hAnsi="Century Gothic" w:eastAsia="Calibri" w:cs="SimSun"/>
          <w:b/>
          <w:color w:val="000000" w:themeColor="text1"/>
          <w:sz w:val="24"/>
          <w:szCs w:val="24"/>
          <w:lang w:val="en-US"/>
        </w:rPr>
        <w:t>WHEREAS,</w:t>
      </w:r>
      <w:r w:rsidRPr="004601DF">
        <w:rPr>
          <w:rFonts w:ascii="Century Gothic" w:hAnsi="Century Gothic" w:eastAsia="Calibri" w:cs="SimSun"/>
          <w:color w:val="000000" w:themeColor="text1"/>
          <w:sz w:val="24"/>
          <w:szCs w:val="24"/>
          <w:lang w:val="en-US"/>
        </w:rPr>
        <w:t xml:space="preserve"> </w:t>
      </w:r>
      <w:r w:rsidRPr="004601DF">
        <w:rPr>
          <w:rFonts w:ascii="Century Gothic" w:hAnsi="Century Gothic" w:eastAsia="Calibri" w:cs="SimSun"/>
          <w:color w:val="000000" w:themeColor="text1"/>
          <w:sz w:val="24"/>
          <w:szCs w:val="24"/>
        </w:rPr>
        <w:t>it is declared a policy of the State to protect life, liberty, and property from acts of terrorism, to condemn terrorism as inimical and dangerous to the national security of the country and to the welfare of the people, and to make terrorism a crime against the Filipino people, against humanity, and against the law of nations;</w:t>
      </w:r>
    </w:p>
    <w:p w:rsidRPr="004601DF" w:rsidR="00596CAE" w:rsidP="00596CAE" w:rsidRDefault="00596CAE" w14:paraId="7CF9AE86" w14:textId="77777777">
      <w:pPr>
        <w:spacing w:after="0" w:line="360" w:lineRule="auto"/>
        <w:jc w:val="both"/>
        <w:rPr>
          <w:rFonts w:ascii="Century Gothic" w:hAnsi="Century Gothic" w:eastAsia="Calibri" w:cs="SimSun"/>
          <w:b/>
          <w:color w:val="000000" w:themeColor="text1"/>
          <w:sz w:val="24"/>
          <w:szCs w:val="24"/>
          <w:lang w:val="en-US"/>
        </w:rPr>
      </w:pPr>
    </w:p>
    <w:p w:rsidRPr="004601DF" w:rsidR="00596CAE" w:rsidP="00596CAE" w:rsidRDefault="00596CAE" w14:paraId="11A94BEF" w14:textId="77777777">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WHEREAS</w:t>
      </w:r>
      <w:r w:rsidRPr="004601DF">
        <w:rPr>
          <w:rFonts w:ascii="Century Gothic" w:hAnsi="Century Gothic" w:eastAsia="Calibri" w:cs="SimSun"/>
          <w:color w:val="000000" w:themeColor="text1"/>
          <w:sz w:val="24"/>
          <w:szCs w:val="24"/>
          <w:lang w:val="en-US"/>
        </w:rPr>
        <w:t>, Section 45 of the Republic Act No. 11479, or the Anti-Terrorism Act of 2020 (ATA), created the Anti-Terrorism Council (ATC) to implement the ATA and assume the responsibility for the proper and effective implementation of the policies of the country against terrorism;</w:t>
      </w:r>
    </w:p>
    <w:p w:rsidRPr="004601DF" w:rsidR="00596CAE" w:rsidP="00596CAE" w:rsidRDefault="00596CAE" w14:paraId="26D2D00A" w14:textId="77777777">
      <w:pPr>
        <w:spacing w:after="0" w:line="360" w:lineRule="auto"/>
        <w:ind w:firstLine="720"/>
        <w:jc w:val="both"/>
        <w:rPr>
          <w:rFonts w:ascii="Century Gothic" w:hAnsi="Century Gothic" w:eastAsia="Calibri" w:cs="SimSun"/>
          <w:color w:val="000000" w:themeColor="text1"/>
          <w:sz w:val="24"/>
          <w:szCs w:val="24"/>
          <w:lang w:val="en-US"/>
        </w:rPr>
      </w:pPr>
    </w:p>
    <w:p w:rsidRPr="004601DF" w:rsidR="00596CAE" w:rsidP="00596CAE" w:rsidRDefault="00596CAE" w14:paraId="0083DCAA" w14:textId="77777777">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WHEREAS</w:t>
      </w:r>
      <w:r>
        <w:rPr>
          <w:rFonts w:ascii="Century Gothic" w:hAnsi="Century Gothic" w:eastAsia="Calibri" w:cs="SimSun"/>
          <w:color w:val="000000" w:themeColor="text1"/>
          <w:sz w:val="24"/>
          <w:szCs w:val="24"/>
          <w:lang w:val="en-US"/>
        </w:rPr>
        <w:t>, Section 29</w:t>
      </w:r>
      <w:r w:rsidRPr="004601DF">
        <w:rPr>
          <w:rFonts w:ascii="Century Gothic" w:hAnsi="Century Gothic" w:eastAsia="Calibri" w:cs="SimSun"/>
          <w:color w:val="000000" w:themeColor="text1"/>
          <w:sz w:val="24"/>
          <w:szCs w:val="24"/>
          <w:lang w:val="en-US"/>
        </w:rPr>
        <w:t xml:space="preserve"> of the ATA states that “</w:t>
      </w:r>
      <w:r>
        <w:rPr>
          <w:rFonts w:ascii="Century Gothic" w:hAnsi="Century Gothic" w:eastAsia="Calibri" w:cs="SimSun"/>
          <w:color w:val="000000" w:themeColor="text1"/>
          <w:sz w:val="24"/>
          <w:szCs w:val="24"/>
          <w:lang w:val="en-US"/>
        </w:rPr>
        <w:t>t</w:t>
      </w:r>
      <w:r w:rsidRPr="00021086">
        <w:rPr>
          <w:rFonts w:ascii="Century Gothic" w:hAnsi="Century Gothic" w:eastAsia="Calibri" w:cs="SimSun"/>
          <w:color w:val="000000" w:themeColor="text1"/>
          <w:sz w:val="24"/>
          <w:szCs w:val="24"/>
          <w:lang w:val="en-US"/>
        </w:rPr>
        <w:t xml:space="preserve">he provisions of Article 125 of the revised Penal Code to the contrary notwithstanding, any law enforcement agent or military personnel, who, having been duly authorized in writing by the ATC has taken custody of a person suspected of committing any of the acts defined and penalized under Sections 4, 5, 6, 7, 8, 9, 10, 11 and 12 of this Act, shall, without incurring any criminal liability for delay in the delivery of detained persons to the proper judicial authorities, deliver said suspected person to the proper judicial authority within a period of fourteen (14) calendar days counted from the moment the said suspected person has been apprehended or arrested, detained, and taken into custody by the law enforcement agent or military personnel. The period of detention may be extended to a maximum period of (10) calendar days if it is established that </w:t>
      </w:r>
      <w:r w:rsidRPr="00021086">
        <w:rPr>
          <w:rFonts w:ascii="Century Gothic" w:hAnsi="Century Gothic" w:eastAsia="Calibri" w:cs="SimSun"/>
          <w:color w:val="000000" w:themeColor="text1"/>
          <w:sz w:val="24"/>
          <w:szCs w:val="24"/>
          <w:lang w:val="en-US"/>
        </w:rPr>
        <w:lastRenderedPageBreak/>
        <w:t xml:space="preserve">(1) further detention of the person/s is necessary to preserve evidence related to terrorism or complete the investigation; (2) further detention of the person/s is necessary to prevent the commission of another terrorism; </w:t>
      </w:r>
      <w:bookmarkStart w:name="_GoBack" w:id="0"/>
      <w:bookmarkEnd w:id="0"/>
      <w:r w:rsidRPr="00021086">
        <w:rPr>
          <w:rFonts w:ascii="Century Gothic" w:hAnsi="Century Gothic" w:eastAsia="Calibri" w:cs="SimSun"/>
          <w:color w:val="000000" w:themeColor="text1"/>
          <w:sz w:val="24"/>
          <w:szCs w:val="24"/>
          <w:lang w:val="en-US"/>
        </w:rPr>
        <w:t>and (3) the investigation is being conducted properly and without delay</w:t>
      </w:r>
      <w:r w:rsidRPr="004601DF">
        <w:rPr>
          <w:rFonts w:ascii="Century Gothic" w:hAnsi="Century Gothic" w:eastAsia="Calibri" w:cs="SimSun"/>
          <w:color w:val="000000" w:themeColor="text1"/>
          <w:sz w:val="24"/>
          <w:szCs w:val="24"/>
          <w:lang w:val="en-US"/>
        </w:rPr>
        <w:t>”;</w:t>
      </w:r>
    </w:p>
    <w:p w:rsidRPr="004601DF" w:rsidR="00596CAE" w:rsidP="00596CAE" w:rsidRDefault="00596CAE" w14:paraId="5DB50EBE" w14:textId="77777777">
      <w:pPr>
        <w:spacing w:after="0" w:line="360" w:lineRule="auto"/>
        <w:ind w:firstLine="720"/>
        <w:jc w:val="both"/>
        <w:rPr>
          <w:rFonts w:ascii="Century Gothic" w:hAnsi="Century Gothic" w:eastAsia="Calibri" w:cs="SimSun"/>
          <w:b/>
          <w:color w:val="000000" w:themeColor="text1"/>
          <w:sz w:val="24"/>
          <w:szCs w:val="24"/>
          <w:lang w:val="en-US"/>
        </w:rPr>
      </w:pPr>
    </w:p>
    <w:p w:rsidR="00596CAE" w:rsidP="00596CAE" w:rsidRDefault="00596CAE" w14:paraId="06037694" w14:textId="684066C8">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 xml:space="preserve">WHEREAS, </w:t>
      </w:r>
      <w:r>
        <w:rPr>
          <w:rFonts w:ascii="Century Gothic" w:hAnsi="Century Gothic" w:eastAsia="Calibri" w:cs="SimSun"/>
          <w:color w:val="000000" w:themeColor="text1"/>
          <w:sz w:val="24"/>
          <w:szCs w:val="24"/>
          <w:lang w:val="en-US"/>
        </w:rPr>
        <w:t xml:space="preserve">on </w:t>
      </w:r>
      <w:r w:rsidR="00A82BC9">
        <w:rPr>
          <w:rFonts w:ascii="Century Gothic" w:hAnsi="Century Gothic" w:eastAsia="Century Gothic" w:cs="Century Gothic"/>
          <w:color w:val="000000"/>
          <w:sz w:val="24"/>
          <w:szCs w:val="24"/>
          <w:u w:val="single"/>
        </w:rPr>
        <w:t>$</w:t>
      </w:r>
      <w:r w:rsidR="00A82BC9">
        <w:rPr>
          <w:rFonts w:ascii="Century Gothic" w:hAnsi="Century Gothic" w:eastAsia="Century Gothic" w:cs="Century Gothic"/>
          <w:i/>
          <w:sz w:val="24"/>
          <w:szCs w:val="24"/>
          <w:u w:val="single"/>
        </w:rPr>
        <w:t>{</w:t>
      </w:r>
      <w:proofErr w:type="spellStart"/>
      <w:r w:rsidRPr="00535EA8" w:rsidR="00535EA8">
        <w:rPr>
          <w:rFonts w:ascii="Century Gothic" w:hAnsi="Century Gothic" w:eastAsia="Century Gothic" w:cs="Century Gothic"/>
          <w:i/>
          <w:sz w:val="24"/>
          <w:szCs w:val="24"/>
          <w:u w:val="single"/>
        </w:rPr>
        <w:t>date_final_resolution</w:t>
      </w:r>
      <w:proofErr w:type="spellEnd"/>
      <w:r w:rsidR="00A82BC9">
        <w:rPr>
          <w:rFonts w:ascii="Century Gothic" w:hAnsi="Century Gothic" w:eastAsia="Century Gothic" w:cs="Century Gothic"/>
          <w:i/>
          <w:sz w:val="24"/>
          <w:szCs w:val="24"/>
          <w:u w:val="single"/>
        </w:rPr>
        <w:t>}</w:t>
      </w:r>
      <w:r>
        <w:rPr>
          <w:rFonts w:ascii="Century Gothic" w:hAnsi="Century Gothic" w:eastAsia="Calibri" w:cs="SimSun"/>
          <w:color w:val="000000" w:themeColor="text1"/>
          <w:sz w:val="24"/>
          <w:szCs w:val="24"/>
          <w:u w:val="single"/>
          <w:lang w:val="en-US"/>
        </w:rPr>
        <w:t>,</w:t>
      </w:r>
      <w:r w:rsidRPr="00022F84">
        <w:rPr>
          <w:rFonts w:ascii="Century Gothic" w:hAnsi="Century Gothic" w:eastAsia="Calibri" w:cs="SimSun"/>
          <w:color w:val="000000" w:themeColor="text1"/>
          <w:sz w:val="24"/>
          <w:szCs w:val="24"/>
          <w:lang w:val="en-US"/>
        </w:rPr>
        <w:t xml:space="preserve"> </w:t>
      </w:r>
      <w:r>
        <w:rPr>
          <w:rFonts w:ascii="Century Gothic" w:hAnsi="Century Gothic" w:eastAsia="Calibri" w:cs="SimSun"/>
          <w:color w:val="000000" w:themeColor="text1"/>
          <w:sz w:val="24"/>
          <w:szCs w:val="24"/>
          <w:lang w:val="en-US"/>
        </w:rPr>
        <w:t xml:space="preserve">ATC Resolution No. _ was issued granting the verified application of </w:t>
      </w:r>
      <w:r w:rsidR="00A82BC9">
        <w:rPr>
          <w:rFonts w:ascii="Century Gothic" w:hAnsi="Century Gothic" w:eastAsia="Century Gothic" w:cs="Century Gothic"/>
          <w:color w:val="000000"/>
          <w:sz w:val="24"/>
          <w:szCs w:val="24"/>
          <w:u w:val="single"/>
        </w:rPr>
        <w:t>$</w:t>
      </w:r>
      <w:r w:rsidR="00A82BC9">
        <w:rPr>
          <w:rFonts w:ascii="Century Gothic" w:hAnsi="Century Gothic" w:eastAsia="Century Gothic" w:cs="Century Gothic"/>
          <w:i/>
          <w:sz w:val="24"/>
          <w:szCs w:val="24"/>
          <w:u w:val="single"/>
        </w:rPr>
        <w:t>{name}</w:t>
      </w:r>
      <w:r w:rsidRPr="00CA5327">
        <w:rPr>
          <w:rFonts w:ascii="Century Gothic" w:hAnsi="Century Gothic" w:eastAsia="Calibri" w:cs="SimSun"/>
          <w:i/>
          <w:color w:val="000000" w:themeColor="text1"/>
          <w:sz w:val="24"/>
          <w:szCs w:val="24"/>
          <w:lang w:val="en-US"/>
        </w:rPr>
        <w:t xml:space="preserve"> of</w:t>
      </w:r>
      <w:r>
        <w:rPr>
          <w:rFonts w:ascii="Century Gothic" w:hAnsi="Century Gothic" w:eastAsia="Calibri" w:cs="SimSun"/>
          <w:i/>
          <w:color w:val="000000" w:themeColor="text1"/>
          <w:sz w:val="24"/>
          <w:szCs w:val="24"/>
          <w:u w:val="single"/>
          <w:lang w:val="en-US"/>
        </w:rPr>
        <w:t xml:space="preserve"> </w:t>
      </w:r>
      <w:r w:rsidR="00A82BC9">
        <w:rPr>
          <w:rFonts w:ascii="Century Gothic" w:hAnsi="Century Gothic" w:eastAsia="Century Gothic" w:cs="Century Gothic"/>
          <w:i/>
          <w:color w:val="000000"/>
          <w:sz w:val="24"/>
          <w:szCs w:val="24"/>
          <w:u w:val="single"/>
        </w:rPr>
        <w:t>$</w:t>
      </w:r>
      <w:r w:rsidR="00A82BC9">
        <w:rPr>
          <w:rFonts w:ascii="Century Gothic" w:hAnsi="Century Gothic" w:eastAsia="Century Gothic" w:cs="Century Gothic"/>
          <w:i/>
          <w:sz w:val="24"/>
          <w:szCs w:val="24"/>
          <w:u w:val="single"/>
        </w:rPr>
        <w:t>{unit}</w:t>
      </w:r>
      <w:r>
        <w:rPr>
          <w:rFonts w:ascii="Century Gothic" w:hAnsi="Century Gothic" w:eastAsia="Calibri" w:cs="SimSun"/>
          <w:color w:val="000000" w:themeColor="text1"/>
          <w:sz w:val="24"/>
          <w:szCs w:val="24"/>
          <w:lang w:val="en-US"/>
        </w:rPr>
        <w:t xml:space="preserve"> for ATC authority to deliver </w:t>
      </w:r>
      <w:r w:rsidR="00A82BC9">
        <w:rPr>
          <w:rFonts w:ascii="Century Gothic" w:hAnsi="Century Gothic" w:eastAsia="Century Gothic" w:cs="Century Gothic"/>
          <w:color w:val="000000"/>
          <w:sz w:val="24"/>
          <w:szCs w:val="24"/>
          <w:u w:val="single"/>
        </w:rPr>
        <w:t>$</w:t>
      </w:r>
      <w:r w:rsidR="00A82BC9">
        <w:rPr>
          <w:rFonts w:ascii="Century Gothic" w:hAnsi="Century Gothic" w:eastAsia="Century Gothic" w:cs="Century Gothic"/>
          <w:i/>
          <w:sz w:val="24"/>
          <w:szCs w:val="24"/>
          <w:u w:val="single"/>
        </w:rPr>
        <w:t>{</w:t>
      </w:r>
      <w:proofErr w:type="spellStart"/>
      <w:r w:rsidR="00A82BC9">
        <w:rPr>
          <w:rFonts w:ascii="Century Gothic" w:hAnsi="Century Gothic" w:eastAsia="Century Gothic" w:cs="Century Gothic"/>
          <w:i/>
          <w:sz w:val="24"/>
          <w:szCs w:val="24"/>
          <w:u w:val="single"/>
        </w:rPr>
        <w:t>arrested_person</w:t>
      </w:r>
      <w:proofErr w:type="spellEnd"/>
      <w:r w:rsidR="00A82BC9">
        <w:rPr>
          <w:rFonts w:ascii="Century Gothic" w:hAnsi="Century Gothic" w:eastAsia="Century Gothic" w:cs="Century Gothic"/>
          <w:i/>
          <w:sz w:val="24"/>
          <w:szCs w:val="24"/>
          <w:u w:val="single"/>
        </w:rPr>
        <w:t>}</w:t>
      </w:r>
      <w:r>
        <w:rPr>
          <w:rFonts w:ascii="Century Gothic" w:hAnsi="Century Gothic" w:eastAsia="Calibri" w:cs="SimSun"/>
          <w:color w:val="000000" w:themeColor="text1"/>
          <w:sz w:val="24"/>
          <w:szCs w:val="24"/>
          <w:lang w:val="en-US"/>
        </w:rPr>
        <w:t xml:space="preserve"> to judicial authority within fourteen (14) days from the latter’s arrest;</w:t>
      </w:r>
      <w:r w:rsidRPr="00535EA8" w:rsidR="00535EA8">
        <w:t xml:space="preserve"> </w:t>
      </w:r>
    </w:p>
    <w:p w:rsidR="00596CAE" w:rsidP="00596CAE" w:rsidRDefault="00596CAE" w14:paraId="4DE8CBC1" w14:textId="77777777">
      <w:pPr>
        <w:spacing w:after="0" w:line="360" w:lineRule="auto"/>
        <w:ind w:firstLine="720"/>
        <w:jc w:val="both"/>
        <w:rPr>
          <w:rFonts w:ascii="Century Gothic" w:hAnsi="Century Gothic" w:eastAsia="Calibri" w:cs="SimSun"/>
          <w:color w:val="000000" w:themeColor="text1"/>
          <w:sz w:val="24"/>
          <w:szCs w:val="24"/>
          <w:lang w:val="en-US"/>
        </w:rPr>
      </w:pPr>
    </w:p>
    <w:p w:rsidR="00596CAE" w:rsidDel="00267498" w:rsidP="00596CAE" w:rsidRDefault="00596CAE" w14:paraId="76DD8998" w14:textId="47ECA62C">
      <w:pPr>
        <w:spacing w:after="0" w:line="360" w:lineRule="auto"/>
        <w:ind w:firstLine="720"/>
        <w:jc w:val="both"/>
        <w:rPr>
          <w:del w:author="sec atc" w:date="2022-04-07T08:15:00Z" w:id="1"/>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 xml:space="preserve">WHEREAS, </w:t>
      </w:r>
      <w:r>
        <w:rPr>
          <w:rFonts w:ascii="Century Gothic" w:hAnsi="Century Gothic" w:eastAsia="Calibri" w:cs="SimSun"/>
          <w:color w:val="000000" w:themeColor="text1"/>
          <w:sz w:val="24"/>
          <w:szCs w:val="24"/>
          <w:lang w:val="en-US"/>
        </w:rPr>
        <w:t xml:space="preserve">based on verified application for the extension of delivery of arrested person to judicial authority submitted by </w:t>
      </w:r>
      <w:r w:rsidR="001D27E6">
        <w:rPr>
          <w:rFonts w:ascii="Century Gothic" w:hAnsi="Century Gothic" w:eastAsia="Century Gothic" w:cs="Century Gothic"/>
          <w:color w:val="000000"/>
          <w:sz w:val="24"/>
          <w:szCs w:val="24"/>
          <w:u w:val="single"/>
        </w:rPr>
        <w:t>$</w:t>
      </w:r>
      <w:r w:rsidR="001D27E6">
        <w:rPr>
          <w:rFonts w:ascii="Century Gothic" w:hAnsi="Century Gothic" w:eastAsia="Century Gothic" w:cs="Century Gothic"/>
          <w:i/>
          <w:sz w:val="24"/>
          <w:szCs w:val="24"/>
          <w:u w:val="single"/>
        </w:rPr>
        <w:t>{name}</w:t>
      </w:r>
      <w:r>
        <w:rPr>
          <w:rFonts w:ascii="Century Gothic" w:hAnsi="Century Gothic" w:eastAsia="Calibri" w:cs="SimSun"/>
          <w:i/>
          <w:color w:val="000000" w:themeColor="text1"/>
          <w:sz w:val="24"/>
          <w:szCs w:val="24"/>
          <w:u w:val="single"/>
          <w:lang w:val="en-US"/>
        </w:rPr>
        <w:t xml:space="preserve"> of </w:t>
      </w:r>
      <w:r w:rsidR="001D27E6">
        <w:rPr>
          <w:rFonts w:ascii="Century Gothic" w:hAnsi="Century Gothic" w:eastAsia="Century Gothic" w:cs="Century Gothic"/>
          <w:i/>
          <w:color w:val="000000"/>
          <w:sz w:val="24"/>
          <w:szCs w:val="24"/>
          <w:u w:val="single"/>
        </w:rPr>
        <w:t>$</w:t>
      </w:r>
      <w:r w:rsidR="001D27E6">
        <w:rPr>
          <w:rFonts w:ascii="Century Gothic" w:hAnsi="Century Gothic" w:eastAsia="Century Gothic" w:cs="Century Gothic"/>
          <w:i/>
          <w:sz w:val="24"/>
          <w:szCs w:val="24"/>
          <w:u w:val="single"/>
        </w:rPr>
        <w:t>{unit}</w:t>
      </w:r>
      <w:r>
        <w:rPr>
          <w:rFonts w:ascii="Century Gothic" w:hAnsi="Century Gothic" w:eastAsia="Calibri" w:cs="SimSun"/>
          <w:color w:val="000000" w:themeColor="text1"/>
          <w:sz w:val="24"/>
          <w:szCs w:val="24"/>
          <w:lang w:val="en-US"/>
        </w:rPr>
        <w:t xml:space="preserve"> dated </w:t>
      </w:r>
      <w:r w:rsidR="001D27E6">
        <w:rPr>
          <w:rFonts w:ascii="Century Gothic" w:hAnsi="Century Gothic" w:eastAsia="Century Gothic" w:cs="Century Gothic"/>
          <w:color w:val="000000"/>
          <w:sz w:val="24"/>
          <w:szCs w:val="24"/>
          <w:u w:val="single"/>
        </w:rPr>
        <w:t>$</w:t>
      </w:r>
      <w:r w:rsidR="001D27E6">
        <w:rPr>
          <w:rFonts w:ascii="Century Gothic" w:hAnsi="Century Gothic" w:eastAsia="Century Gothic" w:cs="Century Gothic"/>
          <w:i/>
          <w:sz w:val="24"/>
          <w:szCs w:val="24"/>
          <w:u w:val="single"/>
        </w:rPr>
        <w:t>{</w:t>
      </w:r>
      <w:proofErr w:type="spellStart"/>
      <w:r w:rsidR="001D27E6">
        <w:rPr>
          <w:rFonts w:ascii="Century Gothic" w:hAnsi="Century Gothic" w:eastAsia="Century Gothic" w:cs="Century Gothic"/>
          <w:i/>
          <w:sz w:val="24"/>
          <w:szCs w:val="24"/>
          <w:u w:val="single"/>
        </w:rPr>
        <w:t>application_date</w:t>
      </w:r>
      <w:proofErr w:type="spellEnd"/>
      <w:r w:rsidR="001D27E6">
        <w:rPr>
          <w:rFonts w:ascii="Century Gothic" w:hAnsi="Century Gothic" w:eastAsia="Century Gothic" w:cs="Century Gothic"/>
          <w:i/>
          <w:sz w:val="24"/>
          <w:szCs w:val="24"/>
          <w:u w:val="single"/>
        </w:rPr>
        <w:t>}</w:t>
      </w:r>
      <w:r w:rsidRPr="00A739A5">
        <w:rPr>
          <w:rFonts w:ascii="Century Gothic" w:hAnsi="Century Gothic" w:eastAsia="Calibri" w:cs="SimSun"/>
          <w:i/>
          <w:color w:val="000000" w:themeColor="text1"/>
          <w:sz w:val="24"/>
          <w:szCs w:val="24"/>
          <w:lang w:val="en-US"/>
        </w:rPr>
        <w:t xml:space="preserve"> </w:t>
      </w:r>
      <w:r>
        <w:rPr>
          <w:rFonts w:ascii="Century Gothic" w:hAnsi="Century Gothic" w:eastAsia="Calibri" w:cs="SimSun"/>
          <w:color w:val="000000" w:themeColor="text1"/>
          <w:sz w:val="24"/>
          <w:szCs w:val="24"/>
          <w:lang w:val="en-US"/>
        </w:rPr>
        <w:t>via</w:t>
      </w:r>
      <w:r w:rsidRPr="00A739A5">
        <w:rPr>
          <w:rFonts w:ascii="Century Gothic" w:hAnsi="Century Gothic" w:eastAsia="Calibri" w:cs="SimSun"/>
          <w:color w:val="000000" w:themeColor="text1"/>
          <w:sz w:val="24"/>
          <w:szCs w:val="24"/>
          <w:lang w:val="en-US"/>
        </w:rPr>
        <w:t xml:space="preserve"> the ATC Portal</w:t>
      </w:r>
      <w:r>
        <w:rPr>
          <w:rFonts w:ascii="Century Gothic" w:hAnsi="Century Gothic" w:eastAsia="Calibri" w:cs="SimSun"/>
          <w:color w:val="000000" w:themeColor="text1"/>
          <w:sz w:val="24"/>
          <w:szCs w:val="24"/>
          <w:lang w:val="en-US"/>
        </w:rPr>
        <w:t xml:space="preserve"> (atcportal.gov.ph), the extension of detention of </w:t>
      </w:r>
      <w:r w:rsidR="001D27E6">
        <w:rPr>
          <w:rFonts w:ascii="Century Gothic" w:hAnsi="Century Gothic" w:eastAsia="Century Gothic" w:cs="Century Gothic"/>
          <w:color w:val="000000"/>
          <w:sz w:val="24"/>
          <w:szCs w:val="24"/>
          <w:u w:val="single"/>
        </w:rPr>
        <w:t>$</w:t>
      </w:r>
      <w:r w:rsidR="001D27E6">
        <w:rPr>
          <w:rFonts w:ascii="Century Gothic" w:hAnsi="Century Gothic" w:eastAsia="Century Gothic" w:cs="Century Gothic"/>
          <w:i/>
          <w:sz w:val="24"/>
          <w:szCs w:val="24"/>
          <w:u w:val="single"/>
        </w:rPr>
        <w:t>{</w:t>
      </w:r>
      <w:proofErr w:type="spellStart"/>
      <w:r w:rsidR="001D27E6">
        <w:rPr>
          <w:rFonts w:ascii="Century Gothic" w:hAnsi="Century Gothic" w:eastAsia="Century Gothic" w:cs="Century Gothic"/>
          <w:i/>
          <w:sz w:val="24"/>
          <w:szCs w:val="24"/>
          <w:u w:val="single"/>
        </w:rPr>
        <w:t>arrested_person</w:t>
      </w:r>
      <w:proofErr w:type="spellEnd"/>
      <w:r w:rsidR="001D27E6">
        <w:rPr>
          <w:rFonts w:ascii="Century Gothic" w:hAnsi="Century Gothic" w:eastAsia="Century Gothic" w:cs="Century Gothic"/>
          <w:i/>
          <w:sz w:val="24"/>
          <w:szCs w:val="24"/>
          <w:u w:val="single"/>
        </w:rPr>
        <w:t>}</w:t>
      </w:r>
      <w:r>
        <w:rPr>
          <w:rFonts w:ascii="Century Gothic" w:hAnsi="Century Gothic" w:eastAsia="Calibri" w:cs="SimSun"/>
          <w:i/>
          <w:color w:val="000000" w:themeColor="text1"/>
          <w:sz w:val="24"/>
          <w:szCs w:val="24"/>
          <w:u w:val="single"/>
          <w:lang w:val="en-US"/>
        </w:rPr>
        <w:t xml:space="preserve"> who</w:t>
      </w:r>
      <w:r>
        <w:rPr>
          <w:rFonts w:ascii="Century Gothic" w:hAnsi="Century Gothic" w:eastAsia="Calibri" w:cs="SimSun"/>
          <w:color w:val="000000" w:themeColor="text1"/>
          <w:sz w:val="24"/>
          <w:szCs w:val="24"/>
          <w:lang w:val="en-US"/>
        </w:rPr>
        <w:t xml:space="preserve"> was/were arrested on </w:t>
      </w:r>
      <w:r w:rsidR="001D27E6">
        <w:rPr>
          <w:rFonts w:ascii="Century Gothic" w:hAnsi="Century Gothic" w:eastAsia="Century Gothic" w:cs="Century Gothic"/>
          <w:color w:val="000000"/>
          <w:sz w:val="24"/>
          <w:szCs w:val="24"/>
          <w:u w:val="single"/>
        </w:rPr>
        <w:t>$</w:t>
      </w:r>
      <w:r w:rsidR="001D27E6">
        <w:rPr>
          <w:rFonts w:ascii="Century Gothic" w:hAnsi="Century Gothic" w:eastAsia="Century Gothic" w:cs="Century Gothic"/>
          <w:i/>
          <w:sz w:val="24"/>
          <w:szCs w:val="24"/>
          <w:u w:val="single"/>
        </w:rPr>
        <w:t>{</w:t>
      </w:r>
      <w:proofErr w:type="spellStart"/>
      <w:r w:rsidR="001D27E6">
        <w:rPr>
          <w:rFonts w:ascii="Century Gothic" w:hAnsi="Century Gothic" w:eastAsia="Century Gothic" w:cs="Century Gothic"/>
          <w:i/>
          <w:sz w:val="24"/>
          <w:szCs w:val="24"/>
          <w:u w:val="single"/>
        </w:rPr>
        <w:t>arrested_date_time</w:t>
      </w:r>
      <w:proofErr w:type="spellEnd"/>
      <w:r w:rsidR="001D27E6">
        <w:rPr>
          <w:rFonts w:ascii="Century Gothic" w:hAnsi="Century Gothic" w:eastAsia="Century Gothic" w:cs="Century Gothic"/>
          <w:i/>
          <w:sz w:val="24"/>
          <w:szCs w:val="24"/>
          <w:u w:val="single"/>
        </w:rPr>
        <w:t>}</w:t>
      </w:r>
      <w:r>
        <w:rPr>
          <w:rFonts w:ascii="Century Gothic" w:hAnsi="Century Gothic" w:eastAsia="Calibri" w:cs="SimSun"/>
          <w:color w:val="000000" w:themeColor="text1"/>
          <w:sz w:val="24"/>
          <w:szCs w:val="24"/>
          <w:lang w:val="en-US"/>
        </w:rPr>
        <w:t xml:space="preserve"> in/at </w:t>
      </w:r>
      <w:r w:rsidR="001D27E6">
        <w:rPr>
          <w:rFonts w:ascii="Century Gothic" w:hAnsi="Century Gothic" w:eastAsia="Century Gothic" w:cs="Century Gothic"/>
          <w:color w:val="000000"/>
          <w:sz w:val="24"/>
          <w:szCs w:val="24"/>
          <w:u w:val="single"/>
        </w:rPr>
        <w:t>$</w:t>
      </w:r>
      <w:r w:rsidR="001D27E6">
        <w:rPr>
          <w:rFonts w:ascii="Century Gothic" w:hAnsi="Century Gothic" w:eastAsia="Century Gothic" w:cs="Century Gothic"/>
          <w:i/>
          <w:sz w:val="24"/>
          <w:szCs w:val="24"/>
          <w:u w:val="single"/>
        </w:rPr>
        <w:t>{where}</w:t>
      </w:r>
      <w:r>
        <w:rPr>
          <w:rFonts w:ascii="Century Gothic" w:hAnsi="Century Gothic" w:eastAsia="Calibri" w:cs="SimSun"/>
          <w:i/>
          <w:color w:val="000000" w:themeColor="text1"/>
          <w:sz w:val="24"/>
          <w:szCs w:val="24"/>
          <w:u w:val="single"/>
          <w:lang w:val="en-US"/>
        </w:rPr>
        <w:t xml:space="preserve"> </w:t>
      </w:r>
      <w:r w:rsidRPr="00021086">
        <w:rPr>
          <w:rFonts w:ascii="Century Gothic" w:hAnsi="Century Gothic" w:eastAsia="Calibri" w:cs="SimSun"/>
          <w:color w:val="000000" w:themeColor="text1"/>
          <w:sz w:val="24"/>
          <w:szCs w:val="24"/>
          <w:lang w:val="en-US"/>
        </w:rPr>
        <w:t>for</w:t>
      </w:r>
      <w:r w:rsidRPr="000D618E">
        <w:rPr>
          <w:rFonts w:ascii="Century Gothic" w:hAnsi="Century Gothic" w:eastAsia="Calibri" w:cs="SimSun"/>
          <w:i/>
          <w:color w:val="000000" w:themeColor="text1"/>
          <w:sz w:val="24"/>
          <w:szCs w:val="24"/>
          <w:u w:val="single"/>
          <w:lang w:val="en-US"/>
        </w:rPr>
        <w:t xml:space="preserve"> </w:t>
      </w:r>
      <w:r w:rsidR="001D27E6">
        <w:rPr>
          <w:rFonts w:ascii="Century Gothic" w:hAnsi="Century Gothic" w:eastAsia="Century Gothic" w:cs="Century Gothic"/>
          <w:i/>
          <w:color w:val="000000"/>
          <w:sz w:val="24"/>
          <w:szCs w:val="24"/>
          <w:u w:val="single"/>
        </w:rPr>
        <w:t>$</w:t>
      </w:r>
      <w:r w:rsidR="001D27E6">
        <w:rPr>
          <w:rFonts w:ascii="Century Gothic" w:hAnsi="Century Gothic" w:eastAsia="Century Gothic" w:cs="Century Gothic"/>
          <w:i/>
          <w:sz w:val="24"/>
          <w:szCs w:val="24"/>
          <w:u w:val="single"/>
        </w:rPr>
        <w:t>{what}</w:t>
      </w:r>
      <w:r>
        <w:rPr>
          <w:rFonts w:ascii="Century Gothic" w:hAnsi="Century Gothic" w:eastAsia="Calibri" w:cs="SimSun"/>
          <w:color w:val="000000" w:themeColor="text1"/>
          <w:sz w:val="24"/>
          <w:szCs w:val="24"/>
          <w:lang w:val="en-US"/>
        </w:rPr>
        <w:t xml:space="preserve"> for ten (10) days is necessary to </w:t>
      </w:r>
      <w:r w:rsidRPr="00274C0E">
        <w:rPr>
          <w:rFonts w:ascii="Century Gothic" w:hAnsi="Century Gothic"/>
          <w:sz w:val="24"/>
          <w:szCs w:val="24"/>
        </w:rPr>
        <w:t xml:space="preserve">preserve </w:t>
      </w:r>
      <w:r>
        <w:rPr>
          <w:rFonts w:ascii="Century Gothic" w:hAnsi="Century Gothic"/>
          <w:sz w:val="24"/>
          <w:szCs w:val="24"/>
        </w:rPr>
        <w:t xml:space="preserve">the </w:t>
      </w:r>
      <w:r w:rsidRPr="00274C0E">
        <w:rPr>
          <w:rFonts w:ascii="Century Gothic" w:hAnsi="Century Gothic"/>
          <w:sz w:val="24"/>
          <w:szCs w:val="24"/>
        </w:rPr>
        <w:t>evidence</w:t>
      </w:r>
      <w:r>
        <w:rPr>
          <w:rFonts w:ascii="Century Gothic" w:hAnsi="Century Gothic"/>
          <w:sz w:val="24"/>
          <w:szCs w:val="24"/>
        </w:rPr>
        <w:t xml:space="preserve"> gathered</w:t>
      </w:r>
      <w:r w:rsidRPr="00274C0E">
        <w:rPr>
          <w:rFonts w:ascii="Century Gothic" w:hAnsi="Century Gothic"/>
          <w:sz w:val="24"/>
          <w:szCs w:val="24"/>
        </w:rPr>
        <w:t xml:space="preserve"> related to terrorism</w:t>
      </w:r>
      <w:r>
        <w:rPr>
          <w:rFonts w:ascii="Century Gothic" w:hAnsi="Century Gothic"/>
          <w:sz w:val="24"/>
          <w:szCs w:val="24"/>
        </w:rPr>
        <w:t xml:space="preserve">, </w:t>
      </w:r>
      <w:r w:rsidRPr="00274C0E">
        <w:rPr>
          <w:rFonts w:ascii="Century Gothic" w:hAnsi="Century Gothic"/>
          <w:sz w:val="24"/>
          <w:szCs w:val="24"/>
        </w:rPr>
        <w:t>complete the investigation</w:t>
      </w:r>
      <w:r>
        <w:rPr>
          <w:rFonts w:ascii="Century Gothic" w:hAnsi="Century Gothic"/>
          <w:sz w:val="24"/>
          <w:szCs w:val="24"/>
        </w:rPr>
        <w:t xml:space="preserve">, and </w:t>
      </w:r>
      <w:r w:rsidRPr="00274C0E">
        <w:rPr>
          <w:rFonts w:ascii="Century Gothic" w:hAnsi="Century Gothic"/>
          <w:sz w:val="24"/>
          <w:szCs w:val="24"/>
        </w:rPr>
        <w:t>prevent the commission of another terrorism</w:t>
      </w:r>
      <w:r>
        <w:rPr>
          <w:rFonts w:ascii="Century Gothic" w:hAnsi="Century Gothic" w:eastAsia="Calibri" w:cs="SimSun"/>
          <w:b/>
          <w:color w:val="000000" w:themeColor="text1"/>
          <w:sz w:val="24"/>
          <w:szCs w:val="24"/>
          <w:lang w:val="en-US"/>
        </w:rPr>
        <w:t xml:space="preserve"> </w:t>
      </w:r>
      <w:r>
        <w:rPr>
          <w:rFonts w:ascii="Century Gothic" w:hAnsi="Century Gothic" w:eastAsia="Calibri" w:cs="SimSun"/>
          <w:color w:val="000000" w:themeColor="text1"/>
          <w:sz w:val="24"/>
          <w:szCs w:val="24"/>
          <w:lang w:val="en-US"/>
        </w:rPr>
        <w:t xml:space="preserve">as </w:t>
      </w:r>
      <w:r w:rsidR="001D27E6">
        <w:rPr>
          <w:rFonts w:ascii="Century Gothic" w:hAnsi="Century Gothic" w:eastAsia="Century Gothic" w:cs="Century Gothic"/>
          <w:color w:val="000000"/>
          <w:sz w:val="24"/>
          <w:szCs w:val="24"/>
          <w:u w:val="single"/>
        </w:rPr>
        <w:t>$</w:t>
      </w:r>
      <w:r w:rsidR="001D27E6">
        <w:rPr>
          <w:rFonts w:ascii="Century Gothic" w:hAnsi="Century Gothic" w:eastAsia="Century Gothic" w:cs="Century Gothic"/>
          <w:i/>
          <w:sz w:val="24"/>
          <w:szCs w:val="24"/>
          <w:u w:val="single"/>
        </w:rPr>
        <w:t>{</w:t>
      </w:r>
      <w:proofErr w:type="spellStart"/>
      <w:r w:rsidR="001D27E6">
        <w:rPr>
          <w:rFonts w:ascii="Century Gothic" w:hAnsi="Century Gothic" w:eastAsia="Century Gothic" w:cs="Century Gothic"/>
          <w:i/>
          <w:sz w:val="24"/>
          <w:szCs w:val="24"/>
          <w:u w:val="single"/>
        </w:rPr>
        <w:t>brief_narrative</w:t>
      </w:r>
      <w:proofErr w:type="spellEnd"/>
      <w:r w:rsidR="001D27E6">
        <w:rPr>
          <w:rFonts w:ascii="Century Gothic" w:hAnsi="Century Gothic" w:eastAsia="Century Gothic" w:cs="Century Gothic"/>
          <w:i/>
          <w:sz w:val="24"/>
          <w:szCs w:val="24"/>
          <w:u w:val="single"/>
        </w:rPr>
        <w:t>}</w:t>
      </w:r>
      <w:r>
        <w:rPr>
          <w:rFonts w:ascii="Century Gothic" w:hAnsi="Century Gothic" w:eastAsia="Calibri" w:cs="SimSun"/>
          <w:i/>
          <w:color w:val="000000" w:themeColor="text1"/>
          <w:sz w:val="24"/>
          <w:szCs w:val="24"/>
          <w:u w:val="single"/>
          <w:lang w:val="en-US"/>
        </w:rPr>
        <w:t>;</w:t>
      </w:r>
      <w:r>
        <w:rPr>
          <w:rFonts w:ascii="Century Gothic" w:hAnsi="Century Gothic" w:eastAsia="Calibri" w:cs="SimSun"/>
          <w:color w:val="000000" w:themeColor="text1"/>
          <w:sz w:val="24"/>
          <w:szCs w:val="24"/>
          <w:lang w:val="en-US"/>
        </w:rPr>
        <w:t xml:space="preserve"> </w:t>
      </w:r>
    </w:p>
    <w:p w:rsidR="00596CAE" w:rsidDel="00267498" w:rsidP="00596CAE" w:rsidRDefault="00596CAE" w14:paraId="2BF48E4C" w14:textId="77777777">
      <w:pPr>
        <w:spacing w:after="0" w:line="360" w:lineRule="auto"/>
        <w:ind w:firstLine="720"/>
        <w:jc w:val="both"/>
        <w:rPr>
          <w:del w:author="sec atc" w:date="2022-04-07T08:15:00Z" w:id="2"/>
          <w:rFonts w:ascii="Century Gothic" w:hAnsi="Century Gothic" w:eastAsia="Calibri" w:cs="SimSun"/>
          <w:color w:val="000000" w:themeColor="text1"/>
          <w:sz w:val="24"/>
          <w:szCs w:val="24"/>
          <w:lang w:val="en-US"/>
        </w:rPr>
      </w:pPr>
    </w:p>
    <w:p w:rsidR="00596CAE" w:rsidP="00596CAE" w:rsidRDefault="00596CAE" w14:paraId="6003B9AC" w14:textId="77777777">
      <w:pPr>
        <w:spacing w:after="0" w:line="360" w:lineRule="auto"/>
        <w:ind w:firstLine="720"/>
        <w:jc w:val="both"/>
        <w:rPr>
          <w:rFonts w:ascii="Century Gothic" w:hAnsi="Century Gothic" w:eastAsia="Calibri" w:cs="SimSun"/>
          <w:color w:val="000000" w:themeColor="text1"/>
          <w:sz w:val="24"/>
          <w:szCs w:val="24"/>
          <w:lang w:val="en-US"/>
        </w:rPr>
      </w:pPr>
    </w:p>
    <w:p w:rsidR="00596CAE" w:rsidP="00596CAE" w:rsidRDefault="00596CAE" w14:paraId="09F6E0F1" w14:textId="77777777">
      <w:pPr>
        <w:spacing w:after="0" w:line="360" w:lineRule="auto"/>
        <w:ind w:firstLine="720"/>
        <w:jc w:val="both"/>
        <w:rPr>
          <w:rFonts w:ascii="Century Gothic" w:hAnsi="Century Gothic" w:eastAsia="Calibri" w:cs="SimSun"/>
          <w:color w:val="000000" w:themeColor="text1"/>
          <w:sz w:val="24"/>
          <w:szCs w:val="24"/>
          <w:lang w:val="en-US"/>
        </w:rPr>
      </w:pPr>
    </w:p>
    <w:p w:rsidR="00596CAE" w:rsidP="00596CAE" w:rsidRDefault="00596CAE" w14:paraId="5F202EC7" w14:textId="59B735C4">
      <w:pPr>
        <w:spacing w:after="0" w:line="360" w:lineRule="auto"/>
        <w:ind w:firstLine="720"/>
        <w:jc w:val="both"/>
        <w:rPr>
          <w:rFonts w:ascii="Century Gothic" w:hAnsi="Century Gothic" w:eastAsia="Calibri" w:cs="SimSun"/>
          <w:color w:val="000000" w:themeColor="text1"/>
          <w:sz w:val="24"/>
          <w:szCs w:val="24"/>
          <w:lang w:val="en-US"/>
        </w:rPr>
      </w:pPr>
      <w:r w:rsidRPr="000D618E">
        <w:rPr>
          <w:rFonts w:ascii="Century Gothic" w:hAnsi="Century Gothic" w:eastAsia="Calibri" w:cs="SimSun"/>
          <w:b/>
          <w:color w:val="000000" w:themeColor="text1"/>
          <w:sz w:val="24"/>
          <w:szCs w:val="24"/>
          <w:lang w:val="en-US"/>
        </w:rPr>
        <w:t>WHEREAS</w:t>
      </w:r>
      <w:r>
        <w:rPr>
          <w:rFonts w:ascii="Century Gothic" w:hAnsi="Century Gothic" w:eastAsia="Calibri" w:cs="SimSun"/>
          <w:color w:val="000000" w:themeColor="text1"/>
          <w:sz w:val="24"/>
          <w:szCs w:val="24"/>
          <w:lang w:val="en-US"/>
        </w:rPr>
        <w:t xml:space="preserve">, the ATC, in the evaluation conducted on </w:t>
      </w:r>
      <w:r w:rsidR="00C209E8">
        <w:rPr>
          <w:rFonts w:ascii="Century Gothic" w:hAnsi="Century Gothic" w:eastAsia="Century Gothic" w:cs="Century Gothic"/>
          <w:color w:val="000000"/>
          <w:sz w:val="24"/>
          <w:szCs w:val="24"/>
          <w:u w:val="single"/>
        </w:rPr>
        <w:t>$</w:t>
      </w:r>
      <w:r w:rsidR="00C209E8">
        <w:rPr>
          <w:rFonts w:ascii="Century Gothic" w:hAnsi="Century Gothic" w:eastAsia="Century Gothic" w:cs="Century Gothic"/>
          <w:i/>
          <w:sz w:val="24"/>
          <w:szCs w:val="24"/>
          <w:u w:val="single"/>
        </w:rPr>
        <w:t>{date_evaluated}</w:t>
      </w:r>
      <w:r>
        <w:rPr>
          <w:rFonts w:ascii="Century Gothic" w:hAnsi="Century Gothic" w:eastAsia="Calibri" w:cs="SimSun"/>
          <w:i/>
          <w:color w:val="000000" w:themeColor="text1"/>
          <w:sz w:val="24"/>
          <w:szCs w:val="24"/>
          <w:lang w:val="en-US"/>
        </w:rPr>
        <w:t xml:space="preserve">, </w:t>
      </w:r>
      <w:r>
        <w:rPr>
          <w:rFonts w:ascii="Century Gothic" w:hAnsi="Century Gothic" w:eastAsia="Calibri" w:cs="SimSun"/>
          <w:color w:val="000000" w:themeColor="text1"/>
          <w:sz w:val="24"/>
          <w:szCs w:val="24"/>
          <w:lang w:val="en-US"/>
        </w:rPr>
        <w:t>found the application and its attachments to be substantially compliant with the minimum requirements of Section 29 of ATA;</w:t>
      </w:r>
    </w:p>
    <w:p w:rsidR="00596CAE" w:rsidP="00596CAE" w:rsidRDefault="00596CAE" w14:paraId="70AF6F18" w14:textId="77777777">
      <w:pPr>
        <w:spacing w:after="0" w:line="360" w:lineRule="auto"/>
        <w:ind w:firstLine="720"/>
        <w:jc w:val="both"/>
        <w:rPr>
          <w:rFonts w:ascii="Century Gothic" w:hAnsi="Century Gothic" w:eastAsia="Calibri" w:cs="SimSun"/>
          <w:b/>
          <w:color w:val="000000" w:themeColor="text1"/>
          <w:sz w:val="24"/>
          <w:szCs w:val="24"/>
          <w:lang w:val="en-US"/>
        </w:rPr>
      </w:pPr>
    </w:p>
    <w:p w:rsidR="00596CAE" w:rsidP="00596CAE" w:rsidRDefault="00596CAE" w14:paraId="1545CDA7" w14:textId="31BBE368">
      <w:pPr>
        <w:spacing w:after="0" w:line="360" w:lineRule="auto"/>
        <w:ind w:firstLine="720"/>
        <w:jc w:val="both"/>
        <w:rPr>
          <w:rFonts w:ascii="Century Gothic" w:hAnsi="Century Gothic" w:eastAsia="Calibri" w:cs="SimSun"/>
          <w:color w:val="000000" w:themeColor="text1"/>
          <w:sz w:val="24"/>
          <w:szCs w:val="24"/>
          <w:lang w:val="en-US"/>
        </w:rPr>
      </w:pPr>
      <w:r w:rsidRPr="004601DF">
        <w:rPr>
          <w:rFonts w:ascii="Century Gothic" w:hAnsi="Century Gothic" w:eastAsia="Calibri" w:cs="SimSun"/>
          <w:b/>
          <w:color w:val="000000" w:themeColor="text1"/>
          <w:sz w:val="24"/>
          <w:szCs w:val="24"/>
          <w:lang w:val="en-US"/>
        </w:rPr>
        <w:t>NOW, THEREFORE</w:t>
      </w:r>
      <w:r w:rsidRPr="004601DF">
        <w:rPr>
          <w:rFonts w:ascii="Century Gothic" w:hAnsi="Century Gothic" w:eastAsia="Calibri" w:cs="SimSun"/>
          <w:color w:val="000000" w:themeColor="text1"/>
          <w:sz w:val="24"/>
          <w:szCs w:val="24"/>
          <w:lang w:val="en-US"/>
        </w:rPr>
        <w:t>,</w:t>
      </w:r>
      <w:r w:rsidRPr="004601DF">
        <w:rPr>
          <w:rFonts w:ascii="Century Gothic" w:hAnsi="Century Gothic" w:eastAsia="Calibri" w:cs="SimSun"/>
          <w:b/>
          <w:color w:val="000000" w:themeColor="text1"/>
          <w:sz w:val="24"/>
          <w:szCs w:val="24"/>
          <w:lang w:val="en-US"/>
        </w:rPr>
        <w:t xml:space="preserve"> </w:t>
      </w:r>
      <w:r>
        <w:rPr>
          <w:rFonts w:ascii="Century Gothic" w:hAnsi="Century Gothic" w:eastAsia="Calibri" w:cs="SimSun"/>
          <w:color w:val="000000" w:themeColor="text1"/>
          <w:sz w:val="24"/>
          <w:szCs w:val="24"/>
          <w:lang w:val="en-US"/>
        </w:rPr>
        <w:t>by virtue of the powers vested in</w:t>
      </w:r>
      <w:r w:rsidRPr="004601DF">
        <w:rPr>
          <w:rFonts w:ascii="Century Gothic" w:hAnsi="Century Gothic" w:eastAsia="Calibri" w:cs="SimSun"/>
          <w:color w:val="000000" w:themeColor="text1"/>
          <w:sz w:val="24"/>
          <w:szCs w:val="24"/>
          <w:lang w:val="en-US"/>
        </w:rPr>
        <w:t xml:space="preserve"> the ATC pursuant</w:t>
      </w:r>
      <w:r>
        <w:rPr>
          <w:rFonts w:ascii="Century Gothic" w:hAnsi="Century Gothic" w:eastAsia="Calibri" w:cs="SimSun"/>
          <w:color w:val="000000" w:themeColor="text1"/>
          <w:sz w:val="24"/>
          <w:szCs w:val="24"/>
          <w:lang w:val="en-US"/>
        </w:rPr>
        <w:t xml:space="preserve"> to Section 29</w:t>
      </w:r>
      <w:r w:rsidRPr="004601DF">
        <w:rPr>
          <w:rFonts w:ascii="Century Gothic" w:hAnsi="Century Gothic" w:eastAsia="Calibri" w:cs="SimSun"/>
          <w:color w:val="000000" w:themeColor="text1"/>
          <w:sz w:val="24"/>
          <w:szCs w:val="24"/>
          <w:lang w:val="en-US"/>
        </w:rPr>
        <w:t xml:space="preserve"> of the ATA, </w:t>
      </w:r>
      <w:r w:rsidR="00BC39D3">
        <w:rPr>
          <w:rFonts w:ascii="Century Gothic" w:hAnsi="Century Gothic" w:eastAsia="Century Gothic" w:cs="Century Gothic"/>
          <w:color w:val="000000"/>
          <w:sz w:val="24"/>
          <w:szCs w:val="24"/>
          <w:u w:val="single"/>
        </w:rPr>
        <w:t>$</w:t>
      </w:r>
      <w:r w:rsidR="00BC39D3">
        <w:rPr>
          <w:rFonts w:ascii="Century Gothic" w:hAnsi="Century Gothic" w:eastAsia="Century Gothic" w:cs="Century Gothic"/>
          <w:i/>
          <w:sz w:val="24"/>
          <w:szCs w:val="24"/>
          <w:u w:val="single"/>
        </w:rPr>
        <w:t>{name}</w:t>
      </w:r>
      <w:r>
        <w:rPr>
          <w:rFonts w:ascii="Century Gothic" w:hAnsi="Century Gothic" w:eastAsia="Calibri" w:cs="SimSun"/>
          <w:color w:val="000000" w:themeColor="text1"/>
          <w:sz w:val="24"/>
          <w:szCs w:val="24"/>
          <w:lang w:val="en-US"/>
        </w:rPr>
        <w:t xml:space="preserve"> is hereby authorized to deliver </w:t>
      </w:r>
      <w:r w:rsidR="00BC39D3">
        <w:rPr>
          <w:rFonts w:ascii="Century Gothic" w:hAnsi="Century Gothic" w:eastAsia="Century Gothic" w:cs="Century Gothic"/>
          <w:color w:val="000000"/>
          <w:sz w:val="24"/>
          <w:szCs w:val="24"/>
          <w:u w:val="single"/>
        </w:rPr>
        <w:t>$</w:t>
      </w:r>
      <w:r w:rsidR="00BC39D3">
        <w:rPr>
          <w:rFonts w:ascii="Century Gothic" w:hAnsi="Century Gothic" w:eastAsia="Century Gothic" w:cs="Century Gothic"/>
          <w:i/>
          <w:sz w:val="24"/>
          <w:szCs w:val="24"/>
          <w:u w:val="single"/>
        </w:rPr>
        <w:t>{</w:t>
      </w:r>
      <w:proofErr w:type="spellStart"/>
      <w:r w:rsidR="00BC39D3">
        <w:rPr>
          <w:rFonts w:ascii="Century Gothic" w:hAnsi="Century Gothic" w:eastAsia="Century Gothic" w:cs="Century Gothic"/>
          <w:i/>
          <w:sz w:val="24"/>
          <w:szCs w:val="24"/>
          <w:u w:val="single"/>
        </w:rPr>
        <w:t>arrested_person</w:t>
      </w:r>
      <w:proofErr w:type="spellEnd"/>
      <w:r w:rsidR="00BC39D3">
        <w:rPr>
          <w:rFonts w:ascii="Century Gothic" w:hAnsi="Century Gothic" w:eastAsia="Century Gothic" w:cs="Century Gothic"/>
          <w:i/>
          <w:sz w:val="24"/>
          <w:szCs w:val="24"/>
          <w:u w:val="single"/>
        </w:rPr>
        <w:t>}</w:t>
      </w:r>
      <w:r>
        <w:rPr>
          <w:rFonts w:ascii="Century Gothic" w:hAnsi="Century Gothic" w:eastAsia="Calibri" w:cs="SimSun"/>
          <w:color w:val="000000" w:themeColor="text1"/>
          <w:sz w:val="24"/>
          <w:szCs w:val="24"/>
          <w:lang w:val="en-US"/>
        </w:rPr>
        <w:t xml:space="preserve"> to the judicial authority within 10 days from the expiration of the 14 days authorized in ATC Resolution Number </w:t>
      </w:r>
      <w:r w:rsidRPr="00AB5481">
        <w:rPr>
          <w:rFonts w:ascii="Century Gothic" w:hAnsi="Century Gothic" w:eastAsia="Calibri" w:cs="SimSun"/>
          <w:color w:val="000000" w:themeColor="text1"/>
          <w:sz w:val="24"/>
          <w:szCs w:val="24"/>
          <w:u w:val="single"/>
          <w:lang w:val="en-US"/>
        </w:rPr>
        <w:t xml:space="preserve">(Original ATC </w:t>
      </w:r>
      <w:proofErr w:type="spellStart"/>
      <w:r w:rsidRPr="00AB5481">
        <w:rPr>
          <w:rFonts w:ascii="Century Gothic" w:hAnsi="Century Gothic" w:eastAsia="Calibri" w:cs="SimSun"/>
          <w:color w:val="000000" w:themeColor="text1"/>
          <w:sz w:val="24"/>
          <w:szCs w:val="24"/>
          <w:u w:val="single"/>
          <w:lang w:val="en-US"/>
        </w:rPr>
        <w:t>Reso</w:t>
      </w:r>
      <w:proofErr w:type="spellEnd"/>
      <w:r w:rsidRPr="00AB5481">
        <w:rPr>
          <w:rFonts w:ascii="Century Gothic" w:hAnsi="Century Gothic" w:eastAsia="Calibri" w:cs="SimSun"/>
          <w:color w:val="000000" w:themeColor="text1"/>
          <w:sz w:val="24"/>
          <w:szCs w:val="24"/>
          <w:u w:val="single"/>
          <w:lang w:val="en-US"/>
        </w:rPr>
        <w:t>)</w:t>
      </w:r>
      <w:r>
        <w:rPr>
          <w:rFonts w:ascii="Century Gothic" w:hAnsi="Century Gothic" w:eastAsia="Calibri" w:cs="SimSun"/>
          <w:color w:val="000000" w:themeColor="text1"/>
          <w:sz w:val="24"/>
          <w:szCs w:val="24"/>
          <w:lang w:val="en-US"/>
        </w:rPr>
        <w:t xml:space="preserve">. </w:t>
      </w:r>
    </w:p>
    <w:p w:rsidRPr="004601DF" w:rsidR="00596CAE" w:rsidP="00596CAE" w:rsidRDefault="00596CAE" w14:paraId="31EF42BB" w14:textId="77777777">
      <w:pPr>
        <w:spacing w:after="0" w:line="360" w:lineRule="auto"/>
        <w:ind w:firstLine="720"/>
        <w:jc w:val="both"/>
        <w:rPr>
          <w:rFonts w:ascii="Century Gothic" w:hAnsi="Century Gothic" w:eastAsia="Calibri" w:cs="SimSun"/>
          <w:color w:val="000000" w:themeColor="text1"/>
          <w:sz w:val="24"/>
          <w:szCs w:val="24"/>
          <w:lang w:val="en-US"/>
        </w:rPr>
      </w:pPr>
    </w:p>
    <w:p w:rsidRPr="00596CAE" w:rsidR="00225550" w:rsidP="5864B355" w:rsidRDefault="00596CAE" w14:paraId="208CAD37" w14:textId="3AF949B8">
      <w:pPr>
        <w:spacing w:after="0" w:line="360" w:lineRule="auto"/>
        <w:ind w:firstLine="720"/>
        <w:jc w:val="both"/>
        <w:rPr>
          <w:rFonts w:ascii="Century Gothic" w:hAnsi="Century Gothic"/>
          <w:b w:val="1"/>
          <w:bCs w:val="1"/>
          <w:sz w:val="24"/>
          <w:szCs w:val="24"/>
          <w:lang w:val="en-US"/>
        </w:rPr>
      </w:pPr>
      <w:r w:rsidRPr="5864B355" w:rsidR="5864B355">
        <w:rPr>
          <w:rFonts w:ascii="Century Gothic" w:hAnsi="Century Gothic"/>
          <w:b w:val="1"/>
          <w:bCs w:val="1"/>
          <w:sz w:val="24"/>
          <w:szCs w:val="24"/>
          <w:lang w:val="en-US"/>
        </w:rPr>
        <w:t xml:space="preserve">APPROVED, </w:t>
      </w:r>
      <w:r w:rsidRPr="5864B355" w:rsidR="5864B355">
        <w:rPr>
          <w:rFonts w:ascii="Century Gothic" w:hAnsi="Century Gothic"/>
          <w:sz w:val="24"/>
          <w:szCs w:val="24"/>
          <w:lang w:val="en-US"/>
        </w:rPr>
        <w:t xml:space="preserve">this </w:t>
      </w:r>
      <w:r w:rsidRPr="5864B355" w:rsidR="5864B355">
        <w:rPr>
          <w:rFonts w:ascii="Century Gothic" w:hAnsi="Century Gothic"/>
          <w:b w:val="1"/>
          <w:bCs w:val="1"/>
          <w:sz w:val="24"/>
          <w:szCs w:val="24"/>
          <w:lang w:val="en-US"/>
        </w:rPr>
        <w:t>__</w:t>
      </w:r>
      <w:r w:rsidRPr="5864B355" w:rsidR="5864B355">
        <w:rPr>
          <w:rFonts w:ascii="Century Gothic" w:hAnsi="Century Gothic"/>
          <w:b w:val="1"/>
          <w:bCs w:val="1"/>
          <w:sz w:val="24"/>
          <w:szCs w:val="24"/>
          <w:vertAlign w:val="superscript"/>
          <w:lang w:val="en-US"/>
        </w:rPr>
        <w:t>th</w:t>
      </w:r>
      <w:r w:rsidRPr="5864B355" w:rsidR="5864B355">
        <w:rPr>
          <w:rFonts w:ascii="Century Gothic" w:hAnsi="Century Gothic"/>
          <w:b w:val="1"/>
          <w:bCs w:val="1"/>
          <w:sz w:val="24"/>
          <w:szCs w:val="24"/>
          <w:lang w:val="en-US"/>
        </w:rPr>
        <w:t xml:space="preserve"> day </w:t>
      </w:r>
      <w:r w:rsidRPr="5864B355" w:rsidR="5864B355">
        <w:rPr>
          <w:rFonts w:ascii="Century Gothic" w:hAnsi="Century Gothic"/>
          <w:sz w:val="24"/>
          <w:szCs w:val="24"/>
          <w:lang w:val="en-US"/>
        </w:rPr>
        <w:t xml:space="preserve">of </w:t>
      </w:r>
      <w:r w:rsidRPr="5864B355" w:rsidR="5864B355">
        <w:rPr>
          <w:rFonts w:ascii="Century Gothic" w:hAnsi="Century Gothic"/>
          <w:b w:val="1"/>
          <w:bCs w:val="1"/>
          <w:sz w:val="24"/>
          <w:szCs w:val="24"/>
          <w:lang w:val="en-US"/>
        </w:rPr>
        <w:t>___ ${current_year}</w:t>
      </w:r>
      <w:r w:rsidRPr="5864B355" w:rsidR="5864B355">
        <w:rPr>
          <w:rFonts w:ascii="Century Gothic" w:hAnsi="Century Gothic"/>
          <w:sz w:val="24"/>
          <w:szCs w:val="24"/>
          <w:lang w:val="en-US"/>
        </w:rPr>
        <w:t xml:space="preserve"> in the City of Manila</w:t>
      </w:r>
      <w:r w:rsidRPr="5864B355" w:rsidR="5864B355">
        <w:rPr>
          <w:rFonts w:ascii="Century Gothic" w:hAnsi="Century Gothic"/>
          <w:b w:val="1"/>
          <w:bCs w:val="1"/>
          <w:sz w:val="24"/>
          <w:szCs w:val="24"/>
          <w:lang w:val="en-US"/>
        </w:rPr>
        <w:t>.</w:t>
      </w:r>
    </w:p>
    <w:sectPr w:rsidRPr="00596CAE" w:rsidR="00225550" w:rsidSect="00B058E6">
      <w:headerReference w:type="default" r:id="rId6"/>
      <w:footerReference w:type="default" r:id="rId7"/>
      <w:pgSz w:w="11906" w:h="16838" w:orient="portrait" w:code="9"/>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AFF" w:rsidRDefault="00B05AFF" w14:paraId="282D876E" w14:textId="77777777">
      <w:pPr>
        <w:spacing w:after="0" w:line="240" w:lineRule="auto"/>
      </w:pPr>
      <w:r>
        <w:separator/>
      </w:r>
    </w:p>
  </w:endnote>
  <w:endnote w:type="continuationSeparator" w:id="0">
    <w:p w:rsidR="00B05AFF" w:rsidRDefault="00B05AFF" w14:paraId="302C12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sdt>
    <w:sdtPr>
      <w:id w:val="70313701"/>
      <w:docPartObj>
        <w:docPartGallery w:val="Page Numbers (Bottom of Page)"/>
        <w:docPartUnique/>
      </w:docPartObj>
    </w:sdtPr>
    <w:sdtEndPr/>
    <w:sdtContent>
      <w:sdt>
        <w:sdtPr>
          <w:id w:val="1728636285"/>
          <w:docPartObj>
            <w:docPartGallery w:val="Page Numbers (Top of Page)"/>
            <w:docPartUnique/>
          </w:docPartObj>
        </w:sdtPr>
        <w:sdtEndPr/>
        <w:sdtContent>
          <w:p w:rsidR="00E00BA2" w:rsidP="00DB6602" w:rsidRDefault="00596CAE" w14:paraId="1385B094" w14:textId="77777777">
            <w:pPr>
              <w:pStyle w:val="Footer"/>
              <w:jc w:val="center"/>
              <w:rPr>
                <w:rFonts w:ascii="Century Gothic" w:hAnsi="Century Gothic"/>
                <w:bCs/>
                <w:sz w:val="20"/>
                <w:szCs w:val="20"/>
              </w:rPr>
            </w:pPr>
            <w:r w:rsidRPr="00DB6602">
              <w:rPr>
                <w:rFonts w:ascii="Century Gothic" w:hAnsi="Century Gothic"/>
                <w:sz w:val="20"/>
                <w:szCs w:val="20"/>
              </w:rPr>
              <w:t xml:space="preserve">Page </w:t>
            </w:r>
            <w:r w:rsidRPr="00DB6602">
              <w:rPr>
                <w:rFonts w:ascii="Century Gothic" w:hAnsi="Century Gothic"/>
                <w:bCs/>
                <w:sz w:val="20"/>
                <w:szCs w:val="20"/>
              </w:rPr>
              <w:fldChar w:fldCharType="begin"/>
            </w:r>
            <w:r w:rsidRPr="00DB6602">
              <w:rPr>
                <w:rFonts w:ascii="Century Gothic" w:hAnsi="Century Gothic"/>
                <w:bCs/>
                <w:sz w:val="20"/>
                <w:szCs w:val="20"/>
              </w:rPr>
              <w:instrText xml:space="preserve"> PAGE </w:instrText>
            </w:r>
            <w:r w:rsidRPr="00DB6602">
              <w:rPr>
                <w:rFonts w:ascii="Century Gothic" w:hAnsi="Century Gothic"/>
                <w:bCs/>
                <w:sz w:val="20"/>
                <w:szCs w:val="20"/>
              </w:rPr>
              <w:fldChar w:fldCharType="separate"/>
            </w:r>
            <w:r w:rsidR="00535EA8">
              <w:rPr>
                <w:rFonts w:ascii="Century Gothic" w:hAnsi="Century Gothic"/>
                <w:bCs/>
                <w:noProof/>
                <w:sz w:val="20"/>
                <w:szCs w:val="20"/>
              </w:rPr>
              <w:t>2</w:t>
            </w:r>
            <w:r w:rsidRPr="00DB6602">
              <w:rPr>
                <w:rFonts w:ascii="Century Gothic" w:hAnsi="Century Gothic"/>
                <w:bCs/>
                <w:sz w:val="20"/>
                <w:szCs w:val="20"/>
              </w:rPr>
              <w:fldChar w:fldCharType="end"/>
            </w:r>
            <w:r w:rsidRPr="00DB6602">
              <w:rPr>
                <w:rFonts w:ascii="Century Gothic" w:hAnsi="Century Gothic"/>
                <w:sz w:val="20"/>
                <w:szCs w:val="20"/>
              </w:rPr>
              <w:t xml:space="preserve"> of </w:t>
            </w:r>
            <w:r w:rsidRPr="00DB6602">
              <w:rPr>
                <w:rFonts w:ascii="Century Gothic" w:hAnsi="Century Gothic"/>
                <w:bCs/>
                <w:sz w:val="20"/>
                <w:szCs w:val="20"/>
              </w:rPr>
              <w:fldChar w:fldCharType="begin"/>
            </w:r>
            <w:r w:rsidRPr="00DB6602">
              <w:rPr>
                <w:rFonts w:ascii="Century Gothic" w:hAnsi="Century Gothic"/>
                <w:bCs/>
                <w:sz w:val="20"/>
                <w:szCs w:val="20"/>
              </w:rPr>
              <w:instrText xml:space="preserve"> NUMPAGES  </w:instrText>
            </w:r>
            <w:r w:rsidRPr="00DB6602">
              <w:rPr>
                <w:rFonts w:ascii="Century Gothic" w:hAnsi="Century Gothic"/>
                <w:bCs/>
                <w:sz w:val="20"/>
                <w:szCs w:val="20"/>
              </w:rPr>
              <w:fldChar w:fldCharType="separate"/>
            </w:r>
            <w:r w:rsidR="00535EA8">
              <w:rPr>
                <w:rFonts w:ascii="Century Gothic" w:hAnsi="Century Gothic"/>
                <w:bCs/>
                <w:noProof/>
                <w:sz w:val="20"/>
                <w:szCs w:val="20"/>
              </w:rPr>
              <w:t>2</w:t>
            </w:r>
            <w:r w:rsidRPr="00DB6602">
              <w:rPr>
                <w:rFonts w:ascii="Century Gothic" w:hAnsi="Century Gothic"/>
                <w:bCs/>
                <w:sz w:val="20"/>
                <w:szCs w:val="20"/>
              </w:rPr>
              <w:fldChar w:fldCharType="end"/>
            </w:r>
            <w:r>
              <w:rPr>
                <w:rFonts w:ascii="Century Gothic" w:hAnsi="Century Gothic"/>
                <w:bCs/>
                <w:sz w:val="20"/>
                <w:szCs w:val="20"/>
              </w:rPr>
              <w:t xml:space="preserve"> pages</w:t>
            </w:r>
          </w:p>
          <w:p w:rsidR="00E00BA2" w:rsidP="00DB6602" w:rsidRDefault="00596CAE" w14:paraId="0AD3C8C7" w14:textId="77777777">
            <w:pPr>
              <w:pStyle w:val="Footer"/>
              <w:jc w:val="center"/>
              <w:rPr>
                <w:rFonts w:ascii="Century Gothic" w:hAnsi="Century Gothic"/>
                <w:bCs/>
                <w:sz w:val="20"/>
                <w:szCs w:val="20"/>
              </w:rPr>
            </w:pPr>
            <w:r>
              <w:rPr>
                <w:noProof/>
                <w:lang w:val="en-PH" w:eastAsia="en-PH"/>
              </w:rPr>
              <mc:AlternateContent>
                <mc:Choice Requires="wps">
                  <w:drawing>
                    <wp:anchor distT="0" distB="0" distL="114300" distR="114300" simplePos="0" relativeHeight="251659264" behindDoc="0" locked="0" layoutInCell="1" allowOverlap="1" wp14:anchorId="71335AE5" wp14:editId="5A33039E">
                      <wp:simplePos x="0" y="0"/>
                      <wp:positionH relativeFrom="margin">
                        <wp:align>center</wp:align>
                      </wp:positionH>
                      <wp:positionV relativeFrom="paragraph">
                        <wp:posOffset>39293</wp:posOffset>
                      </wp:positionV>
                      <wp:extent cx="5549826" cy="300990"/>
                      <wp:effectExtent l="0" t="0" r="13335" b="22860"/>
                      <wp:wrapNone/>
                      <wp:docPr id="1" name="Text Box 1"/>
                      <wp:cNvGraphicFramePr/>
                      <a:graphic xmlns:a="http://schemas.openxmlformats.org/drawingml/2006/main">
                        <a:graphicData uri="http://schemas.microsoft.com/office/word/2010/wordprocessingShape">
                          <wps:wsp>
                            <wps:cNvSpPr txBox="1"/>
                            <wps:spPr>
                              <a:xfrm>
                                <a:off x="0" y="0"/>
                                <a:ext cx="5549826" cy="300990"/>
                              </a:xfrm>
                              <a:prstGeom prst="rect">
                                <a:avLst/>
                              </a:prstGeom>
                              <a:solidFill>
                                <a:schemeClr val="lt1"/>
                              </a:solidFill>
                              <a:ln w="12700">
                                <a:solidFill>
                                  <a:srgbClr val="FF0000"/>
                                </a:solidFill>
                              </a:ln>
                            </wps:spPr>
                            <wps:txbx>
                              <w:txbxContent>
                                <w:p w:rsidRPr="00C04BFC" w:rsidR="00E00BA2" w:rsidP="00E00BA2" w:rsidRDefault="00596CAE" w14:paraId="1E370F2F" w14:textId="77777777">
                                  <w:pPr>
                                    <w:jc w:val="center"/>
                                    <w:rPr>
                                      <w:rFonts w:ascii="Century Gothic" w:hAnsi="Century Gothic"/>
                                      <w:sz w:val="20"/>
                                      <w:szCs w:val="20"/>
                                    </w:rPr>
                                  </w:pPr>
                                  <w:r w:rsidRPr="00C04BFC">
                                    <w:rPr>
                                      <w:rFonts w:ascii="Century Gothic" w:hAnsi="Century Gothic"/>
                                      <w:sz w:val="20"/>
                                      <w:szCs w:val="20"/>
                                    </w:rPr>
                                    <w:t xml:space="preserve">This Resolution is system-generated </w:t>
                                  </w:r>
                                  <w:r>
                                    <w:rPr>
                                      <w:rFonts w:ascii="Century Gothic" w:hAnsi="Century Gothic"/>
                                      <w:sz w:val="20"/>
                                      <w:szCs w:val="20"/>
                                    </w:rPr>
                                    <w:t>with</w:t>
                                  </w:r>
                                  <w:r w:rsidRPr="00C04BFC">
                                    <w:rPr>
                                      <w:rFonts w:ascii="Century Gothic" w:hAnsi="Century Gothic"/>
                                      <w:sz w:val="20"/>
                                      <w:szCs w:val="20"/>
                                    </w:rPr>
                                    <w:t xml:space="preserve"> force and effect of an official ATC 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2F7AFB5">
                    <v:shapetype id="_x0000_t202" coordsize="21600,21600" o:spt="202" path="m,l,21600r21600,l21600,xe" w14:anchorId="71335AE5">
                      <v:stroke joinstyle="miter"/>
                      <v:path gradientshapeok="t" o:connecttype="rect"/>
                    </v:shapetype>
                    <v:shape id="Text Box 1" style="position:absolute;left:0;text-align:left;margin-left:0;margin-top:3.1pt;width:437pt;height:23.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">
                      <v:textbox>
                        <w:txbxContent>
                          <w:p w:rsidRPr="00C04BFC" w:rsidR="00E00BA2" w:rsidP="00E00BA2" w:rsidRDefault="00596CAE" w14:paraId="28A81D10" w14:textId="77777777">
                            <w:pPr>
                              <w:jc w:val="center"/>
                              <w:rPr>
                                <w:rFonts w:ascii="Century Gothic" w:hAnsi="Century Gothic"/>
                                <w:sz w:val="20"/>
                                <w:szCs w:val="20"/>
                              </w:rPr>
                            </w:pPr>
                            <w:r w:rsidRPr="00C04BFC">
                              <w:rPr>
                                <w:rFonts w:ascii="Century Gothic" w:hAnsi="Century Gothic"/>
                                <w:sz w:val="20"/>
                                <w:szCs w:val="20"/>
                              </w:rPr>
                              <w:t xml:space="preserve">This Resolution is system-generated </w:t>
                            </w:r>
                            <w:r>
                              <w:rPr>
                                <w:rFonts w:ascii="Century Gothic" w:hAnsi="Century Gothic"/>
                                <w:sz w:val="20"/>
                                <w:szCs w:val="20"/>
                              </w:rPr>
                              <w:t>with</w:t>
                            </w:r>
                            <w:r w:rsidRPr="00C04BFC">
                              <w:rPr>
                                <w:rFonts w:ascii="Century Gothic" w:hAnsi="Century Gothic"/>
                                <w:sz w:val="20"/>
                                <w:szCs w:val="20"/>
                              </w:rPr>
                              <w:t xml:space="preserve"> force and effect of an official ATC Resolution.</w:t>
                            </w:r>
                          </w:p>
                        </w:txbxContent>
                      </v:textbox>
                      <w10:wrap anchorx="margin"/>
                    </v:shape>
                  </w:pict>
                </mc:Fallback>
              </mc:AlternateContent>
            </w:r>
          </w:p>
          <w:p w:rsidR="00690311" w:rsidP="00DB6602" w:rsidRDefault="00B05AFF" w14:paraId="79CA37CE" w14:textId="77777777">
            <w:pPr>
              <w:pStyle w:val="Footer"/>
              <w:jc w:val="cente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AFF" w:rsidRDefault="00B05AFF" w14:paraId="331A92B0" w14:textId="77777777">
      <w:pPr>
        <w:spacing w:after="0" w:line="240" w:lineRule="auto"/>
      </w:pPr>
      <w:r>
        <w:separator/>
      </w:r>
    </w:p>
  </w:footnote>
  <w:footnote w:type="continuationSeparator" w:id="0">
    <w:p w:rsidR="00B05AFF" w:rsidRDefault="00B05AFF" w14:paraId="75AF64A9"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928" w:rsidP="00C66928" w:rsidRDefault="00C66928" w14:paraId="1475C985" w14:textId="661B48F2">
    <w:pPr>
      <w:tabs>
        <w:tab w:val="center" w:pos="4680"/>
        <w:tab w:val="right" w:pos="9360"/>
      </w:tabs>
      <w:spacing w:after="0" w:line="240" w:lineRule="auto"/>
      <w:rPr>
        <w:rFonts w:ascii="Century Gothic" w:hAnsi="Century Gothic" w:eastAsia="Century Gothic" w:cs="Century Gothic"/>
        <w:sz w:val="20"/>
        <w:szCs w:val="20"/>
      </w:rPr>
    </w:pPr>
    <w:r w:rsidRPr="5864B355" w:rsidR="5864B355">
      <w:rPr>
        <w:rFonts w:ascii="Century Gothic" w:hAnsi="Century Gothic" w:eastAsia="Century Gothic" w:cs="Century Gothic"/>
        <w:sz w:val="20"/>
        <w:szCs w:val="20"/>
      </w:rPr>
      <w:t>ATC Resolution No. ____(${current_year})</w:t>
    </w:r>
    <w:r>
      <w:tab/>
    </w:r>
    <w:r>
      <w:tab/>
    </w:r>
    <w:r w:rsidRPr="5864B355" w:rsidR="5864B355">
      <w:rPr>
        <w:rFonts w:ascii="Century Gothic" w:hAnsi="Century Gothic" w:eastAsia="Century Gothic" w:cs="Century Gothic"/>
        <w:sz w:val="20"/>
        <w:szCs w:val="20"/>
      </w:rPr>
      <w:t>${qr}</w:t>
    </w:r>
  </w:p>
  <w:p w:rsidR="00C66928" w:rsidP="00C66928" w:rsidRDefault="00C66928" w14:paraId="05C0A419" w14:textId="77777777">
    <w:pPr>
      <w:tabs>
        <w:tab w:val="center" w:pos="4680"/>
        <w:tab w:val="right" w:pos="9360"/>
      </w:tabs>
      <w:spacing w:after="0"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Authorizing the Extension of Delivery of </w:t>
    </w:r>
    <w:r>
      <w:rPr>
        <w:rFonts w:ascii="Century Gothic" w:hAnsi="Century Gothic" w:eastAsia="Century Gothic" w:cs="Century Gothic"/>
        <w:sz w:val="20"/>
        <w:szCs w:val="20"/>
        <w:u w:val="single"/>
      </w:rPr>
      <w:t>$</w:t>
    </w:r>
    <w:r>
      <w:rPr>
        <w:rFonts w:ascii="Century Gothic" w:hAnsi="Century Gothic" w:eastAsia="Century Gothic" w:cs="Century Gothic"/>
        <w:i/>
        <w:sz w:val="20"/>
        <w:szCs w:val="20"/>
        <w:u w:val="single"/>
      </w:rPr>
      <w:t>{</w:t>
    </w:r>
    <w:proofErr w:type="spellStart"/>
    <w:r>
      <w:rPr>
        <w:rFonts w:ascii="Century Gothic" w:hAnsi="Century Gothic" w:eastAsia="Century Gothic" w:cs="Century Gothic"/>
        <w:i/>
        <w:sz w:val="20"/>
        <w:szCs w:val="20"/>
        <w:u w:val="single"/>
      </w:rPr>
      <w:t>arrested_person</w:t>
    </w:r>
    <w:proofErr w:type="spellEnd"/>
    <w:r>
      <w:rPr>
        <w:rFonts w:ascii="Century Gothic" w:hAnsi="Century Gothic" w:eastAsia="Century Gothic" w:cs="Century Gothic"/>
        <w:i/>
        <w:sz w:val="20"/>
        <w:szCs w:val="20"/>
        <w:u w:val="single"/>
      </w:rPr>
      <w:t>}</w:t>
    </w:r>
    <w:r w:rsidRPr="00353E46">
      <w:rPr>
        <w:rFonts w:ascii="Century Gothic" w:hAnsi="Century Gothic" w:eastAsia="Century Gothic" w:cs="Century Gothic"/>
        <w:i/>
        <w:sz w:val="20"/>
        <w:szCs w:val="20"/>
      </w:rPr>
      <w:t xml:space="preserve"> </w:t>
    </w:r>
  </w:p>
  <w:p w:rsidRPr="00353E46" w:rsidR="00C66928" w:rsidP="00C66928" w:rsidRDefault="00C66928" w14:paraId="4A641013" w14:textId="77777777">
    <w:pPr>
      <w:tabs>
        <w:tab w:val="center" w:pos="4680"/>
        <w:tab w:val="right" w:pos="9360"/>
      </w:tabs>
      <w:spacing w:after="0" w:line="240" w:lineRule="auto"/>
      <w:rPr>
        <w:rFonts w:ascii="Century Gothic" w:hAnsi="Century Gothic" w:eastAsia="Century Gothic" w:cs="Century Gothic"/>
        <w:sz w:val="20"/>
        <w:szCs w:val="20"/>
        <w:u w:val="single"/>
      </w:rPr>
    </w:pPr>
    <w:proofErr w:type="gramStart"/>
    <w:r>
      <w:rPr>
        <w:rFonts w:ascii="Century Gothic" w:hAnsi="Century Gothic" w:eastAsia="Century Gothic" w:cs="Century Gothic"/>
        <w:sz w:val="20"/>
        <w:szCs w:val="20"/>
      </w:rPr>
      <w:t>to</w:t>
    </w:r>
    <w:proofErr w:type="gramEnd"/>
    <w:r>
      <w:rPr>
        <w:rFonts w:ascii="Century Gothic" w:hAnsi="Century Gothic" w:eastAsia="Century Gothic" w:cs="Century Gothic"/>
        <w:sz w:val="20"/>
        <w:szCs w:val="20"/>
      </w:rPr>
      <w:t xml:space="preserve"> Judicial Authority </w:t>
    </w:r>
  </w:p>
  <w:p w:rsidRPr="00C66928" w:rsidR="00D32856" w:rsidP="00C66928" w:rsidRDefault="00B05AFF" w14:paraId="74D23722" w14:textId="77777777">
    <w:pPr>
      <w:pStyle w:val="Header"/>
    </w:pPr>
  </w:p>
</w:hdr>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AE"/>
    <w:rsid w:val="001D27E6"/>
    <w:rsid w:val="001E1146"/>
    <w:rsid w:val="00225550"/>
    <w:rsid w:val="00535EA8"/>
    <w:rsid w:val="00596CAE"/>
    <w:rsid w:val="00A82BC9"/>
    <w:rsid w:val="00B05AFF"/>
    <w:rsid w:val="00BC39D3"/>
    <w:rsid w:val="00C209E8"/>
    <w:rsid w:val="00C66928"/>
    <w:rsid w:val="5864B3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BD37"/>
  <w15:chartTrackingRefBased/>
  <w15:docId w15:val="{BC0633A8-D4CA-4661-83B5-BCBB75A80F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596CAE"/>
    <w:pPr>
      <w:tabs>
        <w:tab w:val="center" w:pos="4680"/>
        <w:tab w:val="right" w:pos="9360"/>
      </w:tabs>
      <w:spacing w:after="0" w:line="240" w:lineRule="auto"/>
    </w:pPr>
    <w:rPr>
      <w:rFonts w:ascii="Calibri" w:hAnsi="Calibri" w:eastAsia="Calibri" w:cs="SimSun"/>
      <w:lang w:val="en-US"/>
    </w:rPr>
  </w:style>
  <w:style w:type="character" w:styleId="FooterChar" w:customStyle="1">
    <w:name w:val="Footer Char"/>
    <w:basedOn w:val="DefaultParagraphFont"/>
    <w:link w:val="Footer"/>
    <w:uiPriority w:val="99"/>
    <w:rsid w:val="00596CAE"/>
    <w:rPr>
      <w:rFonts w:ascii="Calibri" w:hAnsi="Calibri" w:eastAsia="Calibri" w:cs="SimSun"/>
      <w:lang w:val="en-US"/>
    </w:rPr>
  </w:style>
  <w:style w:type="paragraph" w:styleId="Header">
    <w:name w:val="header"/>
    <w:basedOn w:val="Normal"/>
    <w:link w:val="HeaderChar"/>
    <w:uiPriority w:val="99"/>
    <w:unhideWhenUsed/>
    <w:rsid w:val="00C66928"/>
    <w:pPr>
      <w:tabs>
        <w:tab w:val="center" w:pos="4680"/>
        <w:tab w:val="right" w:pos="9360"/>
      </w:tabs>
      <w:spacing w:after="0" w:line="240" w:lineRule="auto"/>
    </w:pPr>
  </w:style>
  <w:style w:type="character" w:styleId="HeaderChar" w:customStyle="1">
    <w:name w:val="Header Char"/>
    <w:basedOn w:val="DefaultParagraphFont"/>
    <w:link w:val="Header"/>
    <w:uiPriority w:val="99"/>
    <w:rsid w:val="00C6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microsoft.com/office/2011/relationships/people" Target="people.xml" Id="rId9" /><Relationship Type="http://schemas.openxmlformats.org/officeDocument/2006/relationships/glossaryDocument" Target="glossary/document.xml" Id="R6fdce38b5ec641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f70c0d-b7cf-44ee-881a-2d4bffe6b037}"/>
      </w:docPartPr>
      <w:docPartBody>
        <w:p w14:paraId="5864B3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sec atc</dc:creator>
  <keywords/>
  <dc:description/>
  <lastModifiedBy>Eskie Sirius Maquilang</lastModifiedBy>
  <revision>8</revision>
  <dcterms:created xsi:type="dcterms:W3CDTF">2022-04-07T00:16:00.0000000Z</dcterms:created>
  <dcterms:modified xsi:type="dcterms:W3CDTF">2023-02-26T15:51:14.7633383Z</dcterms:modified>
</coreProperties>
</file>